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FD68" w14:textId="52B5F05D" w:rsidR="00F5682D" w:rsidRDefault="00F5682D">
      <w:pPr>
        <w:rPr>
          <w:ins w:id="0" w:author="Knox, Amy [USA]" w:date="2021-04-02T09:47:00Z"/>
        </w:rPr>
      </w:pPr>
      <w:proofErr w:type="gramStart"/>
      <w:ins w:id="1" w:author="Knox, Amy [USA]" w:date="2021-04-02T09:46:00Z">
        <w:r>
          <w:t>YES</w:t>
        </w:r>
        <w:proofErr w:type="gramEnd"/>
        <w:r>
          <w:t xml:space="preserve"> </w:t>
        </w:r>
        <w:proofErr w:type="spellStart"/>
        <w:r>
          <w:t>WE’ll</w:t>
        </w:r>
        <w:proofErr w:type="spellEnd"/>
        <w:r>
          <w:t xml:space="preserve"> DO THIS </w:t>
        </w:r>
      </w:ins>
      <w:ins w:id="2" w:author="Knox, Amy [USA]" w:date="2021-04-02T09:47:00Z">
        <w:r>
          <w:t>– priority updates for MVP</w:t>
        </w:r>
      </w:ins>
    </w:p>
    <w:p w14:paraId="2B747DA7" w14:textId="01954DE4" w:rsidR="00F5682D" w:rsidRDefault="00F5682D">
      <w:pPr>
        <w:rPr>
          <w:ins w:id="3" w:author="Knox, Amy [USA]" w:date="2021-04-02T09:46:00Z"/>
        </w:rPr>
      </w:pPr>
      <w:ins w:id="4" w:author="Knox, Amy [USA]" w:date="2021-04-02T09:47:00Z">
        <w:r>
          <w:t>NOT AT THIS TIME – updates can be incorporated as soon as practical post-</w:t>
        </w:r>
        <w:proofErr w:type="spellStart"/>
        <w:r>
          <w:t>mvp</w:t>
        </w:r>
        <w:proofErr w:type="spellEnd"/>
        <w:r>
          <w:t xml:space="preserve"> launch</w:t>
        </w:r>
      </w:ins>
    </w:p>
    <w:p w14:paraId="7BE6760F" w14:textId="77777777" w:rsidR="00F5682D" w:rsidRDefault="00F5682D">
      <w:pPr>
        <w:rPr>
          <w:ins w:id="5" w:author="Knox, Amy [USA]" w:date="2021-04-02T09:46:00Z"/>
        </w:rPr>
      </w:pPr>
    </w:p>
    <w:p w14:paraId="2FED231D" w14:textId="53C65CE4" w:rsidR="004015F2" w:rsidRDefault="00D02B77">
      <w:pPr>
        <w:rPr>
          <w:ins w:id="6" w:author="Beth Potts" w:date="2021-04-01T11:38:00Z"/>
        </w:rPr>
      </w:pPr>
      <w:r>
        <w:t>VRRAP form</w:t>
      </w:r>
    </w:p>
    <w:p w14:paraId="7A00770C" w14:textId="77777777" w:rsidR="00790A6E" w:rsidRPr="005C3DB0" w:rsidRDefault="003C126A" w:rsidP="003C126A">
      <w:pPr>
        <w:rPr>
          <w:ins w:id="7" w:author="Beth Potts" w:date="2021-04-01T14:26:00Z"/>
          <w:highlight w:val="yellow"/>
          <w:rPrChange w:id="8" w:author="Beth Potts" w:date="2021-04-01T14:30:00Z">
            <w:rPr>
              <w:ins w:id="9" w:author="Beth Potts" w:date="2021-04-01T14:26:00Z"/>
            </w:rPr>
          </w:rPrChange>
        </w:rPr>
      </w:pPr>
      <w:ins w:id="10" w:author="Beth Potts" w:date="2021-04-01T11:38:00Z">
        <w:r w:rsidRPr="005C3DB0">
          <w:rPr>
            <w:highlight w:val="yellow"/>
            <w:rPrChange w:id="11" w:author="Beth Potts" w:date="2021-04-01T14:30:00Z">
              <w:rPr/>
            </w:rPrChange>
          </w:rPr>
          <w:t xml:space="preserve">Notes/questions: </w:t>
        </w:r>
      </w:ins>
    </w:p>
    <w:p w14:paraId="7EDAA706" w14:textId="50AA7CB7" w:rsidR="00790A6E" w:rsidRPr="005C3DB0" w:rsidRDefault="00790A6E" w:rsidP="003C126A">
      <w:pPr>
        <w:rPr>
          <w:ins w:id="12" w:author="Beth Potts" w:date="2021-04-01T14:26:00Z"/>
          <w:highlight w:val="yellow"/>
          <w:rPrChange w:id="13" w:author="Beth Potts" w:date="2021-04-01T14:30:00Z">
            <w:rPr>
              <w:ins w:id="14" w:author="Beth Potts" w:date="2021-04-01T14:26:00Z"/>
            </w:rPr>
          </w:rPrChange>
        </w:rPr>
      </w:pPr>
      <w:ins w:id="15" w:author="Beth Potts" w:date="2021-04-01T14:26:00Z">
        <w:r w:rsidRPr="005C3DB0">
          <w:rPr>
            <w:highlight w:val="yellow"/>
            <w:rPrChange w:id="16" w:author="Beth Potts" w:date="2021-04-01T14:30:00Z">
              <w:rPr/>
            </w:rPrChange>
          </w:rPr>
          <w:t xml:space="preserve">1/ </w:t>
        </w:r>
      </w:ins>
      <w:ins w:id="17" w:author="Beth Potts" w:date="2021-04-01T14:24:00Z">
        <w:r w:rsidRPr="005C3DB0">
          <w:rPr>
            <w:highlight w:val="yellow"/>
            <w:rPrChange w:id="18" w:author="Beth Potts" w:date="2021-04-01T14:30:00Z">
              <w:rPr/>
            </w:rPrChange>
          </w:rPr>
          <w:t xml:space="preserve">Not all the content from the </w:t>
        </w:r>
      </w:ins>
      <w:ins w:id="19" w:author="Beth Potts" w:date="2021-04-01T14:25:00Z">
        <w:r w:rsidRPr="005C3DB0">
          <w:rPr>
            <w:highlight w:val="yellow"/>
            <w:rPrChange w:id="20" w:author="Beth Potts" w:date="2021-04-01T14:30:00Z">
              <w:rPr/>
            </w:rPrChange>
          </w:rPr>
          <w:t xml:space="preserve">content-doc.md file is here, just the content that needs edits. </w:t>
        </w:r>
        <w:proofErr w:type="gramStart"/>
        <w:r w:rsidRPr="005C3DB0">
          <w:rPr>
            <w:highlight w:val="yellow"/>
            <w:rPrChange w:id="21" w:author="Beth Potts" w:date="2021-04-01T14:30:00Z">
              <w:rPr/>
            </w:rPrChange>
          </w:rPr>
          <w:t>So</w:t>
        </w:r>
        <w:proofErr w:type="gramEnd"/>
        <w:r w:rsidRPr="005C3DB0">
          <w:rPr>
            <w:highlight w:val="yellow"/>
            <w:rPrChange w:id="22" w:author="Beth Potts" w:date="2021-04-01T14:30:00Z">
              <w:rPr/>
            </w:rPrChange>
          </w:rPr>
          <w:t xml:space="preserve"> if you see some content left out, it’s because I had no edits. </w:t>
        </w:r>
      </w:ins>
    </w:p>
    <w:p w14:paraId="1CA66C8F" w14:textId="77777777" w:rsidR="00790A6E" w:rsidRPr="005C3DB0" w:rsidRDefault="00790A6E" w:rsidP="003C126A">
      <w:pPr>
        <w:rPr>
          <w:ins w:id="23" w:author="Beth Potts" w:date="2021-04-01T14:26:00Z"/>
          <w:highlight w:val="yellow"/>
          <w:rPrChange w:id="24" w:author="Beth Potts" w:date="2021-04-01T14:30:00Z">
            <w:rPr>
              <w:ins w:id="25" w:author="Beth Potts" w:date="2021-04-01T14:26:00Z"/>
            </w:rPr>
          </w:rPrChange>
        </w:rPr>
      </w:pPr>
    </w:p>
    <w:p w14:paraId="7A649E91" w14:textId="7ED8991C" w:rsidR="003C126A" w:rsidRDefault="00790A6E" w:rsidP="003C126A">
      <w:pPr>
        <w:rPr>
          <w:ins w:id="26" w:author="Beth Potts" w:date="2021-04-01T11:38:00Z"/>
        </w:rPr>
      </w:pPr>
      <w:ins w:id="27" w:author="Beth Potts" w:date="2021-04-01T14:26:00Z">
        <w:r w:rsidRPr="005C3DB0">
          <w:rPr>
            <w:highlight w:val="yellow"/>
            <w:rPrChange w:id="28" w:author="Beth Potts" w:date="2021-04-01T14:30:00Z">
              <w:rPr/>
            </w:rPrChange>
          </w:rPr>
          <w:t>2/ On the intro page, please f</w:t>
        </w:r>
      </w:ins>
      <w:ins w:id="29" w:author="Beth Potts" w:date="2021-04-01T11:38:00Z">
        <w:r w:rsidR="003C126A" w:rsidRPr="005C3DB0">
          <w:rPr>
            <w:highlight w:val="yellow"/>
            <w:rPrChange w:id="30" w:author="Beth Potts" w:date="2021-04-01T14:30:00Z">
              <w:rPr/>
            </w:rPrChange>
          </w:rPr>
          <w:t>ind ou</w:t>
        </w:r>
      </w:ins>
      <w:ins w:id="31" w:author="Beth Potts" w:date="2021-04-01T14:26:00Z">
        <w:r w:rsidRPr="005C3DB0">
          <w:rPr>
            <w:highlight w:val="yellow"/>
            <w:rPrChange w:id="32" w:author="Beth Potts" w:date="2021-04-01T14:30:00Z">
              <w:rPr/>
            </w:rPrChange>
          </w:rPr>
          <w:t>t</w:t>
        </w:r>
      </w:ins>
      <w:ins w:id="33" w:author="Beth Potts" w:date="2021-04-01T11:38:00Z">
        <w:r w:rsidR="003C126A" w:rsidRPr="005C3DB0">
          <w:rPr>
            <w:highlight w:val="yellow"/>
            <w:rPrChange w:id="34" w:author="Beth Potts" w:date="2021-04-01T14:30:00Z">
              <w:rPr/>
            </w:rPrChange>
          </w:rPr>
          <w:t xml:space="preserve"> the right phone number to call. </w:t>
        </w:r>
      </w:ins>
      <w:ins w:id="35" w:author="Beth Potts" w:date="2021-04-01T14:26:00Z">
        <w:r w:rsidRPr="005C3DB0">
          <w:rPr>
            <w:highlight w:val="yellow"/>
            <w:rPrChange w:id="36" w:author="Beth Potts" w:date="2021-04-01T14:30:00Z">
              <w:rPr/>
            </w:rPrChange>
          </w:rPr>
          <w:t xml:space="preserve">I don’t think </w:t>
        </w:r>
      </w:ins>
      <w:ins w:id="37" w:author="Beth Potts" w:date="2021-04-01T14:28:00Z">
        <w:r w:rsidRPr="005C3DB0">
          <w:rPr>
            <w:highlight w:val="yellow"/>
            <w:rPrChange w:id="38" w:author="Beth Potts" w:date="2021-04-01T14:30:00Z">
              <w:rPr/>
            </w:rPrChange>
          </w:rPr>
          <w:t>the</w:t>
        </w:r>
      </w:ins>
      <w:ins w:id="39" w:author="Beth Potts" w:date="2021-04-01T11:38:00Z">
        <w:r w:rsidR="003C126A" w:rsidRPr="005C3DB0">
          <w:rPr>
            <w:highlight w:val="yellow"/>
            <w:rPrChange w:id="40" w:author="Beth Potts" w:date="2021-04-01T14:30:00Z">
              <w:rPr/>
            </w:rPrChange>
          </w:rPr>
          <w:t xml:space="preserve"> number </w:t>
        </w:r>
      </w:ins>
      <w:ins w:id="41" w:author="Beth Potts" w:date="2021-04-01T14:28:00Z">
        <w:r w:rsidRPr="005C3DB0">
          <w:rPr>
            <w:highlight w:val="yellow"/>
            <w:rPrChange w:id="42" w:author="Beth Potts" w:date="2021-04-01T14:30:00Z">
              <w:rPr/>
            </w:rPrChange>
          </w:rPr>
          <w:t xml:space="preserve">in the footer </w:t>
        </w:r>
      </w:ins>
      <w:ins w:id="43" w:author="Beth Potts" w:date="2021-04-01T14:29:00Z">
        <w:r w:rsidRPr="005C3DB0">
          <w:rPr>
            <w:highlight w:val="yellow"/>
            <w:rPrChange w:id="44" w:author="Beth Potts" w:date="2021-04-01T14:30:00Z">
              <w:rPr/>
            </w:rPrChange>
          </w:rPr>
          <w:t xml:space="preserve">under “Need help” </w:t>
        </w:r>
      </w:ins>
      <w:ins w:id="45" w:author="Beth Potts" w:date="2021-04-01T11:38:00Z">
        <w:r w:rsidR="003C126A" w:rsidRPr="005C3DB0">
          <w:rPr>
            <w:highlight w:val="yellow"/>
            <w:rPrChange w:id="46" w:author="Beth Potts" w:date="2021-04-01T14:30:00Z">
              <w:rPr/>
            </w:rPrChange>
          </w:rPr>
          <w:t>is right.</w:t>
        </w:r>
      </w:ins>
      <w:ins w:id="47" w:author="Beth Potts" w:date="2021-04-01T14:28:00Z">
        <w:r w:rsidRPr="005C3DB0">
          <w:rPr>
            <w:highlight w:val="yellow"/>
            <w:rPrChange w:id="48" w:author="Beth Potts" w:date="2021-04-01T14:30:00Z">
              <w:rPr/>
            </w:rPrChange>
          </w:rPr>
          <w:t xml:space="preserve"> It’s a health care number.</w:t>
        </w:r>
      </w:ins>
    </w:p>
    <w:p w14:paraId="253B98E0" w14:textId="77777777" w:rsidR="003C126A" w:rsidRDefault="003C126A"/>
    <w:p w14:paraId="44BF1CDA" w14:textId="72C2A9B0" w:rsidR="00D02B77" w:rsidRDefault="00D02B77"/>
    <w:p w14:paraId="5E1273CC" w14:textId="77777777" w:rsidR="00E265FB" w:rsidRPr="001A1CA1" w:rsidRDefault="00E265FB">
      <w:pPr>
        <w:rPr>
          <w:b/>
          <w:bCs/>
        </w:rPr>
      </w:pPr>
      <w:r w:rsidRPr="001A1CA1">
        <w:rPr>
          <w:b/>
          <w:bCs/>
        </w:rPr>
        <w:t>Intro page</w:t>
      </w:r>
    </w:p>
    <w:p w14:paraId="4ED96D6F" w14:textId="77777777" w:rsidR="00B108D2" w:rsidRPr="00B108D2" w:rsidRDefault="0088117C">
      <w:r w:rsidRPr="00B108D2">
        <w:t>S</w:t>
      </w:r>
      <w:r w:rsidR="00E265FB" w:rsidRPr="00B108D2">
        <w:t>ign</w:t>
      </w:r>
      <w:r w:rsidR="00E265FB" w:rsidRPr="001A1CA1">
        <w:t xml:space="preserve">ed in: </w:t>
      </w:r>
    </w:p>
    <w:p w14:paraId="30F4C49E" w14:textId="69665941" w:rsidR="00D02B77" w:rsidRPr="00B108D2" w:rsidRDefault="007401F2">
      <w:ins w:id="49" w:author="Knox, Amy [USA]" w:date="2021-04-02T09:16:00Z">
        <w:r>
          <w:t xml:space="preserve">NOT AT THIS TIME: </w:t>
        </w:r>
      </w:ins>
      <w:r w:rsidR="00B108D2" w:rsidRPr="00B108D2">
        <w:t xml:space="preserve">BLUE BUTTON: </w:t>
      </w:r>
      <w:r w:rsidR="00E265FB" w:rsidRPr="00B108D2">
        <w:t xml:space="preserve">Change </w:t>
      </w:r>
      <w:r w:rsidR="00B108D2" w:rsidRPr="00B108D2">
        <w:t>to “</w:t>
      </w:r>
      <w:del w:id="50" w:author="Beth Potts" w:date="2021-04-01T13:09:00Z">
        <w:r w:rsidR="00E265FB" w:rsidRPr="00B108D2" w:rsidDel="00B108D2">
          <w:delText xml:space="preserve">“the” to “your” </w:delText>
        </w:r>
      </w:del>
      <w:del w:id="51" w:author="Beth Potts" w:date="2021-04-01T13:08:00Z">
        <w:r w:rsidR="00E265FB" w:rsidRPr="00B108D2" w:rsidDel="00B108D2">
          <w:delText>for the blue button:</w:delText>
        </w:r>
      </w:del>
      <w:del w:id="52" w:author="Beth Potts" w:date="2021-04-01T13:09:00Z">
        <w:r w:rsidR="00E265FB" w:rsidRPr="00B108D2" w:rsidDel="00B108D2">
          <w:delText xml:space="preserve"> Start your education application</w:delText>
        </w:r>
      </w:del>
      <w:r w:rsidR="00C302E1" w:rsidRPr="00B108D2">
        <w:t>Start your application</w:t>
      </w:r>
      <w:r w:rsidR="00B108D2" w:rsidRPr="00B108D2">
        <w:t>”</w:t>
      </w:r>
    </w:p>
    <w:p w14:paraId="74F670F2" w14:textId="77777777" w:rsidR="00B108D2" w:rsidRPr="00B108D2" w:rsidRDefault="00B108D2">
      <w:pPr>
        <w:rPr>
          <w:ins w:id="53" w:author="Beth Potts" w:date="2021-04-01T13:09:00Z"/>
        </w:rPr>
      </w:pPr>
    </w:p>
    <w:p w14:paraId="525B6228" w14:textId="77777777" w:rsidR="00B108D2" w:rsidRPr="00B108D2" w:rsidRDefault="0088117C">
      <w:r w:rsidRPr="00B108D2">
        <w:t>Not s</w:t>
      </w:r>
      <w:r w:rsidR="00E265FB" w:rsidRPr="00B108D2">
        <w:t xml:space="preserve">igned in: </w:t>
      </w:r>
    </w:p>
    <w:p w14:paraId="49CDF185" w14:textId="0B50331D" w:rsidR="00E265FB" w:rsidRDefault="007401F2">
      <w:pPr>
        <w:rPr>
          <w:ins w:id="54" w:author="Beth Potts" w:date="2021-04-01T13:07:00Z"/>
        </w:rPr>
      </w:pPr>
      <w:ins w:id="55" w:author="Knox, Amy [USA]" w:date="2021-04-02T09:16:00Z">
        <w:r>
          <w:t xml:space="preserve">YES </w:t>
        </w:r>
        <w:proofErr w:type="spellStart"/>
        <w:r>
          <w:t>WE’ll</w:t>
        </w:r>
        <w:proofErr w:type="spellEnd"/>
        <w:r>
          <w:t xml:space="preserve"> DO THIS </w:t>
        </w:r>
      </w:ins>
      <w:r w:rsidR="00B108D2" w:rsidRPr="00B108D2">
        <w:t xml:space="preserve">BLUE BUTTON: Change to </w:t>
      </w:r>
      <w:del w:id="56" w:author="Beth Potts" w:date="2021-04-01T13:09:00Z">
        <w:r w:rsidR="00E265FB" w:rsidRPr="00B108D2" w:rsidDel="00B108D2">
          <w:delText xml:space="preserve">Change “Sign in or create an account”(new) to </w:delText>
        </w:r>
      </w:del>
      <w:r w:rsidR="00E265FB" w:rsidRPr="00B108D2">
        <w:t>“Sign in to start your application</w:t>
      </w:r>
      <w:r w:rsidR="001A1CA1">
        <w:t>”</w:t>
      </w:r>
    </w:p>
    <w:p w14:paraId="33C635E3" w14:textId="3DADBC4B" w:rsidR="00B108D2" w:rsidRDefault="007401F2">
      <w:pPr>
        <w:rPr>
          <w:ins w:id="57" w:author="Beth Potts" w:date="2021-04-01T13:07:00Z"/>
        </w:rPr>
      </w:pPr>
      <w:ins w:id="58" w:author="Knox, Amy [USA]" w:date="2021-04-02T09:16:00Z">
        <w:r>
          <w:t xml:space="preserve">YES </w:t>
        </w:r>
        <w:proofErr w:type="spellStart"/>
        <w:r>
          <w:t>WE’ll</w:t>
        </w:r>
        <w:proofErr w:type="spellEnd"/>
        <w:r>
          <w:t xml:space="preserve"> DO THIS </w:t>
        </w:r>
      </w:ins>
      <w:r w:rsidR="001A1CA1">
        <w:t xml:space="preserve">Add a text link under the button, as you’ll see on the </w:t>
      </w:r>
      <w:hyperlink r:id="rId5" w:history="1">
        <w:r w:rsidR="001A1CA1" w:rsidRPr="001A1CA1">
          <w:rPr>
            <w:rStyle w:val="Hyperlink"/>
          </w:rPr>
          <w:t>health care intro page</w:t>
        </w:r>
      </w:hyperlink>
      <w:r w:rsidR="001A1CA1">
        <w:t xml:space="preserve">, that says, “Start your application without signing in” </w:t>
      </w:r>
    </w:p>
    <w:p w14:paraId="75585613" w14:textId="77777777" w:rsidR="00B108D2" w:rsidRDefault="00B108D2"/>
    <w:p w14:paraId="2D85764F" w14:textId="77540300" w:rsidR="00E265FB" w:rsidRDefault="00E265FB"/>
    <w:p w14:paraId="6D04072A" w14:textId="1EC59D81" w:rsidR="00002E6B" w:rsidRPr="00002E6B" w:rsidRDefault="007401F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  <w:rPrChange w:id="59" w:author="Beth Potts" w:date="2021-03-31T17:29:00Z">
            <w:rPr/>
          </w:rPrChange>
        </w:rPr>
        <w:pPrChange w:id="60" w:author="Beth Potts" w:date="2021-03-31T17:29:00Z">
          <w:pPr/>
        </w:pPrChange>
      </w:pPr>
      <w:proofErr w:type="gramStart"/>
      <w:ins w:id="61" w:author="Knox, Amy [USA]" w:date="2021-04-02T09:16:00Z">
        <w:r>
          <w:t>YES</w:t>
        </w:r>
        <w:proofErr w:type="gramEnd"/>
        <w:r>
          <w:t xml:space="preserve"> </w:t>
        </w:r>
        <w:proofErr w:type="spellStart"/>
        <w:r>
          <w:t>WE’ll</w:t>
        </w:r>
        <w:proofErr w:type="spellEnd"/>
        <w:r>
          <w:t xml:space="preserve"> DO THIS </w:t>
        </w:r>
      </w:ins>
      <w:r w:rsidR="00002E6B">
        <w:rPr>
          <w:rFonts w:ascii="Segoe UI" w:hAnsi="Segoe UI" w:cs="Segoe UI"/>
          <w:color w:val="24292E"/>
          <w:sz w:val="30"/>
          <w:szCs w:val="30"/>
        </w:rPr>
        <w:t>Follow the</w:t>
      </w:r>
      <w:ins w:id="62" w:author="Beth Potts" w:date="2021-03-31T17:29:00Z">
        <w:r w:rsidR="00002E6B">
          <w:rPr>
            <w:rFonts w:ascii="Segoe UI" w:hAnsi="Segoe UI" w:cs="Segoe UI"/>
            <w:color w:val="24292E"/>
            <w:sz w:val="30"/>
            <w:szCs w:val="30"/>
          </w:rPr>
          <w:t>se</w:t>
        </w:r>
      </w:ins>
      <w:r w:rsidR="00002E6B">
        <w:rPr>
          <w:rFonts w:ascii="Segoe UI" w:hAnsi="Segoe UI" w:cs="Segoe UI"/>
          <w:color w:val="24292E"/>
          <w:sz w:val="30"/>
          <w:szCs w:val="30"/>
        </w:rPr>
        <w:t xml:space="preserve"> steps </w:t>
      </w:r>
      <w:del w:id="63" w:author="Beth Potts" w:date="2021-03-31T17:29:00Z">
        <w:r w:rsidR="00002E6B" w:rsidDel="00002E6B">
          <w:rPr>
            <w:rFonts w:ascii="Segoe UI" w:hAnsi="Segoe UI" w:cs="Segoe UI"/>
            <w:color w:val="24292E"/>
            <w:sz w:val="30"/>
            <w:szCs w:val="30"/>
          </w:rPr>
          <w:delText xml:space="preserve">below </w:delText>
        </w:r>
      </w:del>
      <w:r w:rsidR="00002E6B">
        <w:rPr>
          <w:rFonts w:ascii="Segoe UI" w:hAnsi="Segoe UI" w:cs="Segoe UI"/>
          <w:color w:val="24292E"/>
          <w:sz w:val="30"/>
          <w:szCs w:val="30"/>
        </w:rPr>
        <w:t>to apply</w:t>
      </w:r>
      <w:r w:rsidR="00B108D2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B108D2" w:rsidRPr="001A1CA1">
        <w:rPr>
          <w:rFonts w:ascii="Segoe UI" w:hAnsi="Segoe UI" w:cs="Segoe UI"/>
          <w:color w:val="24292E"/>
          <w:sz w:val="30"/>
          <w:szCs w:val="30"/>
          <w:highlight w:val="yellow"/>
        </w:rPr>
        <w:t>(should be an H2)</w:t>
      </w:r>
      <w:del w:id="64" w:author="Beth Potts" w:date="2021-04-01T13:01:00Z">
        <w:r w:rsidR="00002E6B" w:rsidDel="00B108D2">
          <w:rPr>
            <w:rFonts w:ascii="Segoe UI" w:hAnsi="Segoe UI" w:cs="Segoe UI"/>
            <w:color w:val="24292E"/>
            <w:sz w:val="30"/>
            <w:szCs w:val="30"/>
          </w:rPr>
          <w:delText xml:space="preserve"> for </w:delText>
        </w:r>
      </w:del>
      <w:del w:id="65" w:author="Beth Potts" w:date="2021-03-31T17:29:00Z">
        <w:r w:rsidR="00002E6B" w:rsidDel="00002E6B">
          <w:rPr>
            <w:rFonts w:ascii="Segoe UI" w:hAnsi="Segoe UI" w:cs="Segoe UI"/>
            <w:color w:val="24292E"/>
            <w:sz w:val="30"/>
            <w:szCs w:val="30"/>
          </w:rPr>
          <w:delText xml:space="preserve">this </w:delText>
        </w:r>
      </w:del>
      <w:del w:id="66" w:author="Beth Potts" w:date="2021-03-31T17:30:00Z">
        <w:r w:rsidR="00002E6B" w:rsidDel="00002E6B">
          <w:rPr>
            <w:rFonts w:ascii="Segoe UI" w:hAnsi="Segoe UI" w:cs="Segoe UI"/>
            <w:color w:val="24292E"/>
            <w:sz w:val="30"/>
            <w:szCs w:val="30"/>
          </w:rPr>
          <w:delText>program</w:delText>
        </w:r>
      </w:del>
    </w:p>
    <w:p w14:paraId="2BC001B3" w14:textId="4C5CEEF3" w:rsidR="00DC4D56" w:rsidRPr="00DC4D56" w:rsidRDefault="007401F2" w:rsidP="00DC4D56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</w:rPr>
      </w:pPr>
      <w:proofErr w:type="gramStart"/>
      <w:ins w:id="67" w:author="Knox, Amy [USA]" w:date="2021-04-02T09:19:00Z">
        <w:r>
          <w:t>YES</w:t>
        </w:r>
        <w:proofErr w:type="gramEnd"/>
        <w:r>
          <w:t xml:space="preserve"> </w:t>
        </w:r>
        <w:proofErr w:type="spellStart"/>
        <w:r>
          <w:t>WE’ll</w:t>
        </w:r>
        <w:proofErr w:type="spellEnd"/>
        <w:r>
          <w:t xml:space="preserve"> DO THIS</w:t>
        </w:r>
      </w:ins>
      <w:ins w:id="68" w:author="Knox, Amy [USA]" w:date="2021-04-02T09:57:00Z">
        <w:r w:rsidR="003616A3">
          <w:t xml:space="preserve"> – </w:t>
        </w:r>
        <w:r w:rsidR="003616A3" w:rsidRPr="003616A3">
          <w:rPr>
            <w:b/>
            <w:bCs/>
            <w:rPrChange w:id="69" w:author="Knox, Amy [USA]" w:date="2021-04-02T09:57:00Z">
              <w:rPr/>
            </w:rPrChange>
          </w:rPr>
          <w:t>Top priority</w:t>
        </w:r>
        <w:r w:rsidR="003616A3">
          <w:rPr>
            <w:b/>
            <w:bCs/>
          </w:rPr>
          <w:t xml:space="preserve"> for 4/2 DEMO</w:t>
        </w:r>
      </w:ins>
      <w:ins w:id="70" w:author="Knox, Amy [USA]" w:date="2021-04-02T09:21:00Z">
        <w:r w:rsidRPr="003616A3">
          <w:rPr>
            <w:b/>
            <w:bCs/>
            <w:rPrChange w:id="71" w:author="Knox, Amy [USA]" w:date="2021-04-02T09:57:00Z">
              <w:rPr/>
            </w:rPrChange>
          </w:rPr>
          <w:t xml:space="preserve"> </w:t>
        </w:r>
        <w:r>
          <w:t>(Not do “and’s” since they don’t add real value to the content &amp; are implied in the “All of these must be true” statement)</w:t>
        </w:r>
      </w:ins>
      <w:ins w:id="72" w:author="Knox, Amy [USA]" w:date="2021-04-02T09:19:00Z">
        <w:r>
          <w:t xml:space="preserve"> </w:t>
        </w:r>
      </w:ins>
      <w:r w:rsidR="00DC4D56" w:rsidRPr="00DC4D56">
        <w:rPr>
          <w:rFonts w:ascii="Segoe UI" w:eastAsia="Times New Roman" w:hAnsi="Segoe UI" w:cs="Segoe UI"/>
          <w:b/>
          <w:bCs/>
          <w:color w:val="24292E"/>
        </w:rPr>
        <w:t xml:space="preserve">1. </w:t>
      </w:r>
      <w:del w:id="73" w:author="Beth Potts" w:date="2021-03-31T16:52:00Z">
        <w:r w:rsidR="00DC4D56" w:rsidRPr="00DC4D56" w:rsidDel="00243F29">
          <w:rPr>
            <w:rFonts w:ascii="Segoe UI" w:eastAsia="Times New Roman" w:hAnsi="Segoe UI" w:cs="Segoe UI"/>
            <w:b/>
            <w:bCs/>
            <w:color w:val="24292E"/>
          </w:rPr>
          <w:delText>Determine your eligibility</w:delText>
        </w:r>
      </w:del>
      <w:ins w:id="74" w:author="Beth Potts" w:date="2021-03-31T16:52:00Z">
        <w:r w:rsidR="00243F29">
          <w:rPr>
            <w:rFonts w:ascii="Segoe UI" w:eastAsia="Times New Roman" w:hAnsi="Segoe UI" w:cs="Segoe UI"/>
            <w:b/>
            <w:bCs/>
            <w:color w:val="24292E"/>
          </w:rPr>
          <w:t>Make sure you’re eligible</w:t>
        </w:r>
      </w:ins>
    </w:p>
    <w:p w14:paraId="000DF5DD" w14:textId="154E3F53" w:rsidR="00DC4D56" w:rsidRPr="00331272" w:rsidRDefault="00DC4D56" w:rsidP="00DC4D56">
      <w:pPr>
        <w:shd w:val="clear" w:color="auto" w:fill="FFFFFF"/>
        <w:spacing w:after="240"/>
        <w:rPr>
          <w:ins w:id="75" w:author="Beth Potts" w:date="2021-03-31T14:44:00Z"/>
          <w:rFonts w:ascii="Segoe UI" w:eastAsia="Times New Roman" w:hAnsi="Segoe UI" w:cs="Segoe UI"/>
          <w:color w:val="24292E"/>
          <w:rPrChange w:id="76" w:author="Beth Potts" w:date="2021-03-31T14:50:00Z">
            <w:rPr>
              <w:ins w:id="77" w:author="Beth Potts" w:date="2021-03-31T14:44:00Z"/>
              <w:rFonts w:ascii="Segoe UI" w:eastAsia="Times New Roman" w:hAnsi="Segoe UI" w:cs="Segoe UI"/>
              <w:b/>
              <w:bCs/>
              <w:color w:val="24292E"/>
            </w:rPr>
          </w:rPrChange>
        </w:rPr>
      </w:pPr>
      <w:r w:rsidRPr="00331272">
        <w:rPr>
          <w:rFonts w:ascii="Segoe UI" w:eastAsia="Times New Roman" w:hAnsi="Segoe UI" w:cs="Segoe UI"/>
          <w:color w:val="24292E"/>
          <w:rPrChange w:id="78" w:author="Beth Potts" w:date="2021-03-31T14:50:00Z">
            <w:rPr>
              <w:rFonts w:ascii="Segoe UI" w:eastAsia="Times New Roman" w:hAnsi="Segoe UI" w:cs="Segoe UI"/>
              <w:b/>
              <w:bCs/>
              <w:color w:val="24292E"/>
            </w:rPr>
          </w:rPrChange>
        </w:rPr>
        <w:t xml:space="preserve">To be eligible for the Veteran Rapid Retraining Assistance Program (VRRAP), you must meet all the requirements </w:t>
      </w:r>
      <w:ins w:id="79" w:author="Beth Potts" w:date="2021-03-31T16:32:00Z">
        <w:r w:rsidR="00597B9B">
          <w:rPr>
            <w:rFonts w:ascii="Segoe UI" w:eastAsia="Times New Roman" w:hAnsi="Segoe UI" w:cs="Segoe UI"/>
            <w:color w:val="24292E"/>
          </w:rPr>
          <w:t xml:space="preserve">listed </w:t>
        </w:r>
      </w:ins>
      <w:del w:id="80" w:author="Beth Potts" w:date="2021-03-31T17:01:00Z">
        <w:r w:rsidRPr="00331272" w:rsidDel="00541D89">
          <w:rPr>
            <w:rFonts w:ascii="Segoe UI" w:eastAsia="Times New Roman" w:hAnsi="Segoe UI" w:cs="Segoe UI"/>
            <w:color w:val="24292E"/>
            <w:rPrChange w:id="81" w:author="Beth Potts" w:date="2021-03-31T14:50:00Z">
              <w:rPr>
                <w:rFonts w:ascii="Segoe UI" w:eastAsia="Times New Roman" w:hAnsi="Segoe UI" w:cs="Segoe UI"/>
                <w:b/>
                <w:bCs/>
                <w:color w:val="24292E"/>
              </w:rPr>
            </w:rPrChange>
          </w:rPr>
          <w:delText>below</w:delText>
        </w:r>
      </w:del>
      <w:ins w:id="82" w:author="Beth Potts" w:date="2021-03-31T17:01:00Z">
        <w:r w:rsidR="00541D89">
          <w:rPr>
            <w:rFonts w:ascii="Segoe UI" w:eastAsia="Times New Roman" w:hAnsi="Segoe UI" w:cs="Segoe UI"/>
            <w:color w:val="24292E"/>
          </w:rPr>
          <w:t>here</w:t>
        </w:r>
      </w:ins>
      <w:r w:rsidRPr="00331272">
        <w:rPr>
          <w:rFonts w:ascii="Segoe UI" w:eastAsia="Times New Roman" w:hAnsi="Segoe UI" w:cs="Segoe UI"/>
          <w:color w:val="24292E"/>
          <w:rPrChange w:id="83" w:author="Beth Potts" w:date="2021-03-31T14:50:00Z">
            <w:rPr>
              <w:rFonts w:ascii="Segoe UI" w:eastAsia="Times New Roman" w:hAnsi="Segoe UI" w:cs="Segoe UI"/>
              <w:b/>
              <w:bCs/>
              <w:color w:val="24292E"/>
            </w:rPr>
          </w:rPrChange>
        </w:rPr>
        <w:t>.</w:t>
      </w:r>
      <w:ins w:id="84" w:author="Beth Potts" w:date="2021-03-31T14:31:00Z">
        <w:r w:rsidRPr="00331272">
          <w:rPr>
            <w:rFonts w:ascii="Segoe UI" w:eastAsia="Times New Roman" w:hAnsi="Segoe UI" w:cs="Segoe UI"/>
            <w:color w:val="24292E"/>
            <w:rPrChange w:id="85" w:author="Beth Potts" w:date="2021-03-31T14:50:00Z">
              <w:rPr>
                <w:rFonts w:ascii="Segoe UI" w:eastAsia="Times New Roman" w:hAnsi="Segoe UI" w:cs="Segoe UI"/>
                <w:b/>
                <w:bCs/>
                <w:color w:val="24292E"/>
              </w:rPr>
            </w:rPrChange>
          </w:rPr>
          <w:t xml:space="preserve"> </w:t>
        </w:r>
      </w:ins>
    </w:p>
    <w:p w14:paraId="6E1A53E6" w14:textId="3B32FCF3" w:rsidR="004678D0" w:rsidRPr="00DC4D56" w:rsidRDefault="004678D0" w:rsidP="00DC4D5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ins w:id="86" w:author="Beth Potts" w:date="2021-03-31T14:44:00Z">
        <w:r>
          <w:rPr>
            <w:rFonts w:ascii="Segoe UI" w:eastAsia="Times New Roman" w:hAnsi="Segoe UI" w:cs="Segoe UI"/>
            <w:b/>
            <w:bCs/>
            <w:color w:val="24292E"/>
          </w:rPr>
          <w:t>All of these must be true. You’re:</w:t>
        </w:r>
      </w:ins>
    </w:p>
    <w:p w14:paraId="329DDDDA" w14:textId="0AE7499E" w:rsidR="00DC4D56" w:rsidRPr="00DC4D56" w:rsidRDefault="00DC4D56" w:rsidP="00DC4D5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DC4D56">
        <w:rPr>
          <w:rFonts w:ascii="Segoe UI" w:eastAsia="Times New Roman" w:hAnsi="Segoe UI" w:cs="Segoe UI"/>
          <w:color w:val="24292E"/>
        </w:rPr>
        <w:t>B</w:t>
      </w:r>
      <w:del w:id="87" w:author="Beth Potts" w:date="2021-03-31T14:31:00Z">
        <w:r w:rsidRPr="00DC4D56" w:rsidDel="00DC4D56">
          <w:rPr>
            <w:rFonts w:ascii="Segoe UI" w:eastAsia="Times New Roman" w:hAnsi="Segoe UI" w:cs="Segoe UI"/>
            <w:color w:val="24292E"/>
          </w:rPr>
          <w:delText>e b</w:delText>
        </w:r>
      </w:del>
      <w:r w:rsidRPr="00DC4D56">
        <w:rPr>
          <w:rFonts w:ascii="Segoe UI" w:eastAsia="Times New Roman" w:hAnsi="Segoe UI" w:cs="Segoe UI"/>
          <w:color w:val="24292E"/>
        </w:rPr>
        <w:t xml:space="preserve">etween </w:t>
      </w:r>
      <w:del w:id="88" w:author="Beth Potts" w:date="2021-03-31T14:31:00Z">
        <w:r w:rsidRPr="00DC4D56" w:rsidDel="00DC4D56">
          <w:rPr>
            <w:rFonts w:ascii="Segoe UI" w:eastAsia="Times New Roman" w:hAnsi="Segoe UI" w:cs="Segoe UI"/>
            <w:color w:val="24292E"/>
          </w:rPr>
          <w:delText xml:space="preserve">ages </w:delText>
        </w:r>
      </w:del>
      <w:r w:rsidRPr="00DC4D56">
        <w:rPr>
          <w:rFonts w:ascii="Segoe UI" w:eastAsia="Times New Roman" w:hAnsi="Segoe UI" w:cs="Segoe UI"/>
          <w:color w:val="24292E"/>
        </w:rPr>
        <w:t>22</w:t>
      </w:r>
      <w:ins w:id="89" w:author="Beth Potts" w:date="2021-03-31T14:31:00Z">
        <w:r>
          <w:rPr>
            <w:rFonts w:ascii="Segoe UI" w:eastAsia="Times New Roman" w:hAnsi="Segoe UI" w:cs="Segoe UI"/>
            <w:color w:val="24292E"/>
          </w:rPr>
          <w:t xml:space="preserve"> and </w:t>
        </w:r>
      </w:ins>
      <w:del w:id="90" w:author="Beth Potts" w:date="2021-03-31T14:31:00Z">
        <w:r w:rsidRPr="00DC4D56" w:rsidDel="00DC4D56">
          <w:rPr>
            <w:rFonts w:ascii="Segoe UI" w:eastAsia="Times New Roman" w:hAnsi="Segoe UI" w:cs="Segoe UI"/>
            <w:color w:val="24292E"/>
          </w:rPr>
          <w:delText>-</w:delText>
        </w:r>
      </w:del>
      <w:r w:rsidRPr="00DC4D56">
        <w:rPr>
          <w:rFonts w:ascii="Segoe UI" w:eastAsia="Times New Roman" w:hAnsi="Segoe UI" w:cs="Segoe UI"/>
          <w:color w:val="24292E"/>
        </w:rPr>
        <w:t>66</w:t>
      </w:r>
      <w:ins w:id="91" w:author="Beth Potts" w:date="2021-03-31T14:31:00Z">
        <w:r>
          <w:rPr>
            <w:rFonts w:ascii="Segoe UI" w:eastAsia="Times New Roman" w:hAnsi="Segoe UI" w:cs="Segoe UI"/>
            <w:color w:val="24292E"/>
          </w:rPr>
          <w:t xml:space="preserve"> years old</w:t>
        </w:r>
      </w:ins>
      <w:ins w:id="92" w:author="Beth Potts" w:date="2021-03-31T14:43:00Z">
        <w:r w:rsidR="004678D0">
          <w:rPr>
            <w:rFonts w:ascii="Segoe UI" w:eastAsia="Times New Roman" w:hAnsi="Segoe UI" w:cs="Segoe UI"/>
            <w:color w:val="24292E"/>
          </w:rPr>
          <w:t xml:space="preserve">, </w:t>
        </w:r>
        <w:r w:rsidR="004678D0" w:rsidRPr="004678D0">
          <w:rPr>
            <w:rFonts w:ascii="Segoe UI" w:eastAsia="Times New Roman" w:hAnsi="Segoe UI" w:cs="Segoe UI"/>
            <w:b/>
            <w:bCs/>
            <w:color w:val="24292E"/>
            <w:rPrChange w:id="93" w:author="Beth Potts" w:date="2021-03-31T14:44:00Z">
              <w:rPr>
                <w:rFonts w:ascii="Segoe UI" w:eastAsia="Times New Roman" w:hAnsi="Segoe UI" w:cs="Segoe UI"/>
                <w:color w:val="24292E"/>
              </w:rPr>
            </w:rPrChange>
          </w:rPr>
          <w:t>and</w:t>
        </w:r>
      </w:ins>
      <w:del w:id="94" w:author="Beth Potts" w:date="2021-03-31T14:43:00Z">
        <w:r w:rsidRPr="00DC4D56" w:rsidDel="004678D0">
          <w:rPr>
            <w:rFonts w:ascii="Segoe UI" w:eastAsia="Times New Roman" w:hAnsi="Segoe UI" w:cs="Segoe UI"/>
            <w:color w:val="24292E"/>
          </w:rPr>
          <w:delText>;</w:delText>
        </w:r>
      </w:del>
    </w:p>
    <w:p w14:paraId="6D54C15F" w14:textId="6F7E4C8E" w:rsidR="00DC4D56" w:rsidRPr="00DC4D56" w:rsidRDefault="00DC4D56" w:rsidP="00DC4D5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ins w:id="95" w:author="Beth Potts" w:date="2021-03-31T14:37:00Z">
        <w:r>
          <w:rPr>
            <w:rFonts w:ascii="Segoe UI" w:eastAsia="Times New Roman" w:hAnsi="Segoe UI" w:cs="Segoe UI"/>
            <w:color w:val="24292E"/>
          </w:rPr>
          <w:t>U</w:t>
        </w:r>
      </w:ins>
      <w:del w:id="96" w:author="Beth Potts" w:date="2021-03-31T14:37:00Z">
        <w:r w:rsidRPr="00DC4D56" w:rsidDel="00DC4D56">
          <w:rPr>
            <w:rFonts w:ascii="Segoe UI" w:eastAsia="Times New Roman" w:hAnsi="Segoe UI" w:cs="Segoe UI"/>
            <w:color w:val="24292E"/>
          </w:rPr>
          <w:delText>Be u</w:delText>
        </w:r>
      </w:del>
      <w:r w:rsidRPr="00DC4D56">
        <w:rPr>
          <w:rFonts w:ascii="Segoe UI" w:eastAsia="Times New Roman" w:hAnsi="Segoe UI" w:cs="Segoe UI"/>
          <w:color w:val="24292E"/>
        </w:rPr>
        <w:t xml:space="preserve">nemployed </w:t>
      </w:r>
      <w:del w:id="97" w:author="Beth Potts" w:date="2021-03-31T14:37:00Z">
        <w:r w:rsidRPr="00DC4D56" w:rsidDel="00DC4D56">
          <w:rPr>
            <w:rFonts w:ascii="Segoe UI" w:eastAsia="Times New Roman" w:hAnsi="Segoe UI" w:cs="Segoe UI"/>
            <w:color w:val="24292E"/>
          </w:rPr>
          <w:delText>as a result</w:delText>
        </w:r>
      </w:del>
      <w:ins w:id="98" w:author="Beth Potts" w:date="2021-03-31T14:37:00Z">
        <w:r>
          <w:rPr>
            <w:rFonts w:ascii="Segoe UI" w:eastAsia="Times New Roman" w:hAnsi="Segoe UI" w:cs="Segoe UI"/>
            <w:color w:val="24292E"/>
          </w:rPr>
          <w:t>because</w:t>
        </w:r>
      </w:ins>
      <w:r w:rsidRPr="00DC4D56">
        <w:rPr>
          <w:rFonts w:ascii="Segoe UI" w:eastAsia="Times New Roman" w:hAnsi="Segoe UI" w:cs="Segoe UI"/>
          <w:color w:val="24292E"/>
        </w:rPr>
        <w:t xml:space="preserve"> of the COVID-19 pandemic</w:t>
      </w:r>
      <w:ins w:id="99" w:author="Beth Potts" w:date="2021-03-31T14:44:00Z">
        <w:r w:rsidR="004678D0">
          <w:rPr>
            <w:rFonts w:ascii="Segoe UI" w:eastAsia="Times New Roman" w:hAnsi="Segoe UI" w:cs="Segoe UI"/>
            <w:color w:val="24292E"/>
          </w:rPr>
          <w:t xml:space="preserve">, </w:t>
        </w:r>
        <w:r w:rsidR="004678D0" w:rsidRPr="004678D0">
          <w:rPr>
            <w:rFonts w:ascii="Segoe UI" w:eastAsia="Times New Roman" w:hAnsi="Segoe UI" w:cs="Segoe UI"/>
            <w:b/>
            <w:bCs/>
            <w:color w:val="24292E"/>
            <w:rPrChange w:id="100" w:author="Beth Potts" w:date="2021-03-31T14:44:00Z">
              <w:rPr>
                <w:rFonts w:ascii="Segoe UI" w:eastAsia="Times New Roman" w:hAnsi="Segoe UI" w:cs="Segoe UI"/>
                <w:color w:val="24292E"/>
              </w:rPr>
            </w:rPrChange>
          </w:rPr>
          <w:t>and</w:t>
        </w:r>
      </w:ins>
      <w:del w:id="101" w:author="Beth Potts" w:date="2021-03-31T14:44:00Z">
        <w:r w:rsidRPr="00DC4D56" w:rsidDel="004678D0">
          <w:rPr>
            <w:rFonts w:ascii="Segoe UI" w:eastAsia="Times New Roman" w:hAnsi="Segoe UI" w:cs="Segoe UI"/>
            <w:color w:val="24292E"/>
          </w:rPr>
          <w:delText>;</w:delText>
        </w:r>
      </w:del>
    </w:p>
    <w:p w14:paraId="678B446F" w14:textId="53829760" w:rsidR="00DC4D56" w:rsidRPr="00DC4D56" w:rsidRDefault="00DC4D56" w:rsidP="00DC4D5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DC4D56">
        <w:rPr>
          <w:rFonts w:ascii="Segoe UI" w:eastAsia="Times New Roman" w:hAnsi="Segoe UI" w:cs="Segoe UI"/>
          <w:color w:val="24292E"/>
        </w:rPr>
        <w:t>Not</w:t>
      </w:r>
      <w:del w:id="102" w:author="Beth Potts" w:date="2021-03-31T14:44:00Z">
        <w:r w:rsidRPr="00DC4D56" w:rsidDel="004678D0">
          <w:rPr>
            <w:rFonts w:ascii="Segoe UI" w:eastAsia="Times New Roman" w:hAnsi="Segoe UI" w:cs="Segoe UI"/>
            <w:color w:val="24292E"/>
          </w:rPr>
          <w:delText xml:space="preserve"> be</w:delText>
        </w:r>
      </w:del>
      <w:r w:rsidRPr="00DC4D56">
        <w:rPr>
          <w:rFonts w:ascii="Segoe UI" w:eastAsia="Times New Roman" w:hAnsi="Segoe UI" w:cs="Segoe UI"/>
          <w:color w:val="24292E"/>
        </w:rPr>
        <w:t xml:space="preserve"> eligible for </w:t>
      </w:r>
      <w:del w:id="103" w:author="Beth Potts" w:date="2021-03-31T14:45:00Z">
        <w:r w:rsidRPr="00DC4D56" w:rsidDel="004678D0">
          <w:rPr>
            <w:rFonts w:ascii="Segoe UI" w:eastAsia="Times New Roman" w:hAnsi="Segoe UI" w:cs="Segoe UI"/>
            <w:color w:val="24292E"/>
          </w:rPr>
          <w:delText xml:space="preserve">any federal </w:delText>
        </w:r>
      </w:del>
      <w:r w:rsidRPr="00DC4D56">
        <w:rPr>
          <w:rFonts w:ascii="Segoe UI" w:eastAsia="Times New Roman" w:hAnsi="Segoe UI" w:cs="Segoe UI"/>
          <w:color w:val="24292E"/>
        </w:rPr>
        <w:t xml:space="preserve">GI Bill </w:t>
      </w:r>
      <w:ins w:id="104" w:author="Beth Potts" w:date="2021-03-31T14:48:00Z">
        <w:r w:rsidR="00331272">
          <w:rPr>
            <w:rFonts w:ascii="Segoe UI" w:eastAsia="Times New Roman" w:hAnsi="Segoe UI" w:cs="Segoe UI"/>
            <w:color w:val="24292E"/>
          </w:rPr>
          <w:t xml:space="preserve">or </w:t>
        </w:r>
      </w:ins>
      <w:ins w:id="105" w:author="Beth Potts" w:date="2021-03-31T14:49:00Z">
        <w:r w:rsidR="00331272">
          <w:rPr>
            <w:rFonts w:ascii="Segoe UI" w:eastAsia="Times New Roman" w:hAnsi="Segoe UI" w:cs="Segoe UI"/>
            <w:color w:val="24292E"/>
          </w:rPr>
          <w:t xml:space="preserve">VR&amp;E </w:t>
        </w:r>
      </w:ins>
      <w:del w:id="106" w:author="Beth Potts" w:date="2021-03-31T14:45:00Z">
        <w:r w:rsidRPr="00DC4D56" w:rsidDel="004678D0">
          <w:rPr>
            <w:rFonts w:ascii="Segoe UI" w:eastAsia="Times New Roman" w:hAnsi="Segoe UI" w:cs="Segoe UI"/>
            <w:color w:val="24292E"/>
          </w:rPr>
          <w:delText xml:space="preserve">program </w:delText>
        </w:r>
      </w:del>
      <w:ins w:id="107" w:author="Beth Potts" w:date="2021-03-31T14:45:00Z">
        <w:r w:rsidR="004678D0">
          <w:rPr>
            <w:rFonts w:ascii="Segoe UI" w:eastAsia="Times New Roman" w:hAnsi="Segoe UI" w:cs="Segoe UI"/>
            <w:color w:val="24292E"/>
          </w:rPr>
          <w:t>benefits</w:t>
        </w:r>
        <w:r w:rsidR="004678D0" w:rsidRPr="00DC4D56">
          <w:rPr>
            <w:rFonts w:ascii="Segoe UI" w:eastAsia="Times New Roman" w:hAnsi="Segoe UI" w:cs="Segoe UI"/>
            <w:color w:val="24292E"/>
          </w:rPr>
          <w:t xml:space="preserve"> </w:t>
        </w:r>
      </w:ins>
      <w:r w:rsidRPr="00DC4D56">
        <w:rPr>
          <w:rFonts w:ascii="Segoe UI" w:eastAsia="Times New Roman" w:hAnsi="Segoe UI" w:cs="Segoe UI"/>
          <w:color w:val="24292E"/>
        </w:rPr>
        <w:t>(</w:t>
      </w:r>
      <w:ins w:id="108" w:author="Beth Potts" w:date="2021-03-31T14:59:00Z">
        <w:r w:rsidR="0080217E">
          <w:rPr>
            <w:rFonts w:ascii="Segoe UI" w:eastAsia="Times New Roman" w:hAnsi="Segoe UI" w:cs="Segoe UI"/>
            <w:color w:val="24292E"/>
          </w:rPr>
          <w:t xml:space="preserve">or, </w:t>
        </w:r>
      </w:ins>
      <w:r w:rsidRPr="00DC4D56">
        <w:rPr>
          <w:rFonts w:ascii="Segoe UI" w:eastAsia="Times New Roman" w:hAnsi="Segoe UI" w:cs="Segoe UI"/>
          <w:color w:val="24292E"/>
        </w:rPr>
        <w:t xml:space="preserve">if </w:t>
      </w:r>
      <w:ins w:id="109" w:author="Beth Potts" w:date="2021-03-31T14:54:00Z">
        <w:r w:rsidR="00331272">
          <w:rPr>
            <w:rFonts w:ascii="Segoe UI" w:eastAsia="Times New Roman" w:hAnsi="Segoe UI" w:cs="Segoe UI"/>
            <w:color w:val="24292E"/>
          </w:rPr>
          <w:t xml:space="preserve">you’re </w:t>
        </w:r>
      </w:ins>
      <w:r w:rsidRPr="00DC4D56">
        <w:rPr>
          <w:rFonts w:ascii="Segoe UI" w:eastAsia="Times New Roman" w:hAnsi="Segoe UI" w:cs="Segoe UI"/>
          <w:color w:val="24292E"/>
        </w:rPr>
        <w:t xml:space="preserve">eligible for the Post-9/11 GI Bill, </w:t>
      </w:r>
      <w:del w:id="110" w:author="Beth Potts" w:date="2021-03-31T14:54:00Z">
        <w:r w:rsidRPr="00DC4D56" w:rsidDel="00331272">
          <w:rPr>
            <w:rFonts w:ascii="Segoe UI" w:eastAsia="Times New Roman" w:hAnsi="Segoe UI" w:cs="Segoe UI"/>
            <w:color w:val="24292E"/>
          </w:rPr>
          <w:delText xml:space="preserve">they </w:delText>
        </w:r>
      </w:del>
      <w:ins w:id="111" w:author="Beth Potts" w:date="2021-04-01T07:53:00Z">
        <w:r w:rsidR="00E70D44">
          <w:rPr>
            <w:rFonts w:ascii="Segoe UI" w:eastAsia="Times New Roman" w:hAnsi="Segoe UI" w:cs="Segoe UI"/>
            <w:color w:val="24292E"/>
          </w:rPr>
          <w:t>you’ve</w:t>
        </w:r>
      </w:ins>
      <w:del w:id="112" w:author="Beth Potts" w:date="2021-04-01T07:53:00Z">
        <w:r w:rsidRPr="00DC4D56" w:rsidDel="00E70D44">
          <w:rPr>
            <w:rFonts w:ascii="Segoe UI" w:eastAsia="Times New Roman" w:hAnsi="Segoe UI" w:cs="Segoe UI"/>
            <w:color w:val="24292E"/>
          </w:rPr>
          <w:delText>must have</w:delText>
        </w:r>
      </w:del>
      <w:r w:rsidRPr="00DC4D56">
        <w:rPr>
          <w:rFonts w:ascii="Segoe UI" w:eastAsia="Times New Roman" w:hAnsi="Segoe UI" w:cs="Segoe UI"/>
          <w:color w:val="24292E"/>
        </w:rPr>
        <w:t xml:space="preserve"> transferred </w:t>
      </w:r>
      <w:ins w:id="113" w:author="Beth Potts" w:date="2021-04-12T21:04:00Z">
        <w:r w:rsidR="005C0434">
          <w:rPr>
            <w:rFonts w:ascii="Segoe UI" w:eastAsia="Times New Roman" w:hAnsi="Segoe UI" w:cs="Segoe UI"/>
            <w:color w:val="24292E"/>
          </w:rPr>
          <w:t xml:space="preserve">all of </w:t>
        </w:r>
      </w:ins>
      <w:del w:id="114" w:author="Beth Potts" w:date="2021-03-31T14:55:00Z">
        <w:r w:rsidRPr="00DC4D56" w:rsidDel="00331272">
          <w:rPr>
            <w:rFonts w:ascii="Segoe UI" w:eastAsia="Times New Roman" w:hAnsi="Segoe UI" w:cs="Segoe UI"/>
            <w:color w:val="24292E"/>
          </w:rPr>
          <w:delText xml:space="preserve">their </w:delText>
        </w:r>
      </w:del>
      <w:ins w:id="115" w:author="Beth Potts" w:date="2021-03-31T14:55:00Z">
        <w:r w:rsidR="00331272">
          <w:rPr>
            <w:rFonts w:ascii="Segoe UI" w:eastAsia="Times New Roman" w:hAnsi="Segoe UI" w:cs="Segoe UI"/>
            <w:color w:val="24292E"/>
          </w:rPr>
          <w:t>your</w:t>
        </w:r>
        <w:r w:rsidR="00331272" w:rsidRPr="00DC4D56">
          <w:rPr>
            <w:rFonts w:ascii="Segoe UI" w:eastAsia="Times New Roman" w:hAnsi="Segoe UI" w:cs="Segoe UI"/>
            <w:color w:val="24292E"/>
          </w:rPr>
          <w:t xml:space="preserve"> </w:t>
        </w:r>
      </w:ins>
      <w:r w:rsidRPr="00DC4D56">
        <w:rPr>
          <w:rFonts w:ascii="Segoe UI" w:eastAsia="Times New Roman" w:hAnsi="Segoe UI" w:cs="Segoe UI"/>
          <w:color w:val="24292E"/>
        </w:rPr>
        <w:t>benefits to family members</w:t>
      </w:r>
      <w:del w:id="116" w:author="Beth Potts" w:date="2021-03-31T14:55:00Z">
        <w:r w:rsidRPr="00DC4D56" w:rsidDel="00331272">
          <w:rPr>
            <w:rFonts w:ascii="Segoe UI" w:eastAsia="Times New Roman" w:hAnsi="Segoe UI" w:cs="Segoe UI"/>
            <w:color w:val="24292E"/>
          </w:rPr>
          <w:delText xml:space="preserve"> -- thereby having no GI Bill eligibility for themselves</w:delText>
        </w:r>
      </w:del>
      <w:r w:rsidRPr="00DC4D56">
        <w:rPr>
          <w:rFonts w:ascii="Segoe UI" w:eastAsia="Times New Roman" w:hAnsi="Segoe UI" w:cs="Segoe UI"/>
          <w:color w:val="24292E"/>
        </w:rPr>
        <w:t>)</w:t>
      </w:r>
      <w:ins w:id="117" w:author="Beth Potts" w:date="2021-03-31T14:55:00Z">
        <w:r w:rsidR="00331272">
          <w:rPr>
            <w:rFonts w:ascii="Segoe UI" w:eastAsia="Times New Roman" w:hAnsi="Segoe UI" w:cs="Segoe UI"/>
            <w:color w:val="24292E"/>
          </w:rPr>
          <w:t xml:space="preserve">, </w:t>
        </w:r>
        <w:r w:rsidR="00331272" w:rsidRPr="00331272">
          <w:rPr>
            <w:rFonts w:ascii="Segoe UI" w:eastAsia="Times New Roman" w:hAnsi="Segoe UI" w:cs="Segoe UI"/>
            <w:b/>
            <w:bCs/>
            <w:color w:val="24292E"/>
            <w:rPrChange w:id="118" w:author="Beth Potts" w:date="2021-03-31T14:55:00Z">
              <w:rPr>
                <w:rFonts w:ascii="Segoe UI" w:eastAsia="Times New Roman" w:hAnsi="Segoe UI" w:cs="Segoe UI"/>
                <w:color w:val="24292E"/>
              </w:rPr>
            </w:rPrChange>
          </w:rPr>
          <w:t>and</w:t>
        </w:r>
      </w:ins>
      <w:del w:id="119" w:author="Beth Potts" w:date="2021-03-31T14:55:00Z">
        <w:r w:rsidRPr="00DC4D56" w:rsidDel="00331272">
          <w:rPr>
            <w:rFonts w:ascii="Segoe UI" w:eastAsia="Times New Roman" w:hAnsi="Segoe UI" w:cs="Segoe UI"/>
            <w:color w:val="24292E"/>
          </w:rPr>
          <w:delText>;</w:delText>
        </w:r>
      </w:del>
    </w:p>
    <w:p w14:paraId="64CD37F4" w14:textId="56B92E16" w:rsidR="00DC4D56" w:rsidRPr="00DC4D56" w:rsidRDefault="00DC4D56" w:rsidP="00DC4D5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DC4D56">
        <w:rPr>
          <w:rFonts w:ascii="Segoe UI" w:eastAsia="Times New Roman" w:hAnsi="Segoe UI" w:cs="Segoe UI"/>
          <w:color w:val="24292E"/>
        </w:rPr>
        <w:t>Not</w:t>
      </w:r>
      <w:del w:id="120" w:author="Beth Potts" w:date="2021-03-31T15:02:00Z">
        <w:r w:rsidRPr="00DC4D56" w:rsidDel="0080217E">
          <w:rPr>
            <w:rFonts w:ascii="Segoe UI" w:eastAsia="Times New Roman" w:hAnsi="Segoe UI" w:cs="Segoe UI"/>
            <w:color w:val="24292E"/>
          </w:rPr>
          <w:delText xml:space="preserve"> be VA</w:delText>
        </w:r>
      </w:del>
      <w:r w:rsidRPr="00DC4D56">
        <w:rPr>
          <w:rFonts w:ascii="Segoe UI" w:eastAsia="Times New Roman" w:hAnsi="Segoe UI" w:cs="Segoe UI"/>
          <w:color w:val="24292E"/>
        </w:rPr>
        <w:t xml:space="preserve"> rated as totally disabled </w:t>
      </w:r>
      <w:del w:id="121" w:author="Beth Potts" w:date="2021-03-31T15:21:00Z">
        <w:r w:rsidRPr="00DC4D56" w:rsidDel="00CA292E">
          <w:rPr>
            <w:rFonts w:ascii="Segoe UI" w:eastAsia="Times New Roman" w:hAnsi="Segoe UI" w:cs="Segoe UI"/>
            <w:color w:val="24292E"/>
          </w:rPr>
          <w:delText>due to unemployability</w:delText>
        </w:r>
      </w:del>
      <w:ins w:id="122" w:author="Beth Potts" w:date="2021-03-31T15:21:00Z">
        <w:r w:rsidR="00CA292E">
          <w:rPr>
            <w:rFonts w:ascii="Segoe UI" w:eastAsia="Times New Roman" w:hAnsi="Segoe UI" w:cs="Segoe UI"/>
            <w:color w:val="24292E"/>
          </w:rPr>
          <w:t>because you can’t work</w:t>
        </w:r>
      </w:ins>
      <w:ins w:id="123" w:author="Beth Potts" w:date="2021-03-31T17:00:00Z">
        <w:r w:rsidR="00541D89">
          <w:rPr>
            <w:rFonts w:ascii="Segoe UI" w:eastAsia="Times New Roman" w:hAnsi="Segoe UI" w:cs="Segoe UI"/>
            <w:color w:val="24292E"/>
          </w:rPr>
          <w:t xml:space="preserve">, </w:t>
        </w:r>
        <w:r w:rsidR="00541D89" w:rsidRPr="00541D89">
          <w:rPr>
            <w:rFonts w:ascii="Segoe UI" w:eastAsia="Times New Roman" w:hAnsi="Segoe UI" w:cs="Segoe UI"/>
            <w:b/>
            <w:bCs/>
            <w:color w:val="24292E"/>
            <w:rPrChange w:id="124" w:author="Beth Potts" w:date="2021-03-31T17:00:00Z">
              <w:rPr>
                <w:rFonts w:ascii="Segoe UI" w:eastAsia="Times New Roman" w:hAnsi="Segoe UI" w:cs="Segoe UI"/>
                <w:color w:val="24292E"/>
              </w:rPr>
            </w:rPrChange>
          </w:rPr>
          <w:t>and</w:t>
        </w:r>
      </w:ins>
      <w:del w:id="125" w:author="Beth Potts" w:date="2021-03-31T17:00:00Z">
        <w:r w:rsidRPr="00DC4D56" w:rsidDel="00541D89">
          <w:rPr>
            <w:rFonts w:ascii="Segoe UI" w:eastAsia="Times New Roman" w:hAnsi="Segoe UI" w:cs="Segoe UI"/>
            <w:color w:val="24292E"/>
          </w:rPr>
          <w:delText>;</w:delText>
        </w:r>
      </w:del>
    </w:p>
    <w:p w14:paraId="2FE87F7B" w14:textId="7DE4E387" w:rsidR="00DC4D56" w:rsidRPr="00DC4D56" w:rsidRDefault="00DC4D56" w:rsidP="00DC4D5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DC4D56">
        <w:rPr>
          <w:rFonts w:ascii="Segoe UI" w:eastAsia="Times New Roman" w:hAnsi="Segoe UI" w:cs="Segoe UI"/>
          <w:color w:val="24292E"/>
        </w:rPr>
        <w:t xml:space="preserve">Not </w:t>
      </w:r>
      <w:del w:id="126" w:author="Beth Potts" w:date="2021-03-31T17:09:00Z">
        <w:r w:rsidRPr="00DC4D56" w:rsidDel="00E72092">
          <w:rPr>
            <w:rFonts w:ascii="Segoe UI" w:eastAsia="Times New Roman" w:hAnsi="Segoe UI" w:cs="Segoe UI"/>
            <w:color w:val="24292E"/>
          </w:rPr>
          <w:delText xml:space="preserve">be </w:delText>
        </w:r>
      </w:del>
      <w:r w:rsidRPr="00DC4D56">
        <w:rPr>
          <w:rFonts w:ascii="Segoe UI" w:eastAsia="Times New Roman" w:hAnsi="Segoe UI" w:cs="Segoe UI"/>
          <w:color w:val="24292E"/>
        </w:rPr>
        <w:t xml:space="preserve">enrolled in </w:t>
      </w:r>
      <w:del w:id="127" w:author="Beth Potts" w:date="2021-03-31T17:10:00Z">
        <w:r w:rsidRPr="00DC4D56" w:rsidDel="00E72092">
          <w:rPr>
            <w:rFonts w:ascii="Segoe UI" w:eastAsia="Times New Roman" w:hAnsi="Segoe UI" w:cs="Segoe UI"/>
            <w:color w:val="24292E"/>
          </w:rPr>
          <w:delText>any other</w:delText>
        </w:r>
      </w:del>
      <w:ins w:id="128" w:author="Beth Potts" w:date="2021-03-31T17:10:00Z">
        <w:r w:rsidR="00E72092">
          <w:rPr>
            <w:rFonts w:ascii="Segoe UI" w:eastAsia="Times New Roman" w:hAnsi="Segoe UI" w:cs="Segoe UI"/>
            <w:color w:val="24292E"/>
          </w:rPr>
          <w:t>a</w:t>
        </w:r>
      </w:ins>
      <w:r w:rsidRPr="00DC4D56">
        <w:rPr>
          <w:rFonts w:ascii="Segoe UI" w:eastAsia="Times New Roman" w:hAnsi="Segoe UI" w:cs="Segoe UI"/>
          <w:color w:val="24292E"/>
        </w:rPr>
        <w:t xml:space="preserve"> federal or state </w:t>
      </w:r>
      <w:del w:id="129" w:author="Beth Potts" w:date="2021-03-31T17:10:00Z">
        <w:r w:rsidRPr="00DC4D56" w:rsidDel="00E72092">
          <w:rPr>
            <w:rFonts w:ascii="Segoe UI" w:eastAsia="Times New Roman" w:hAnsi="Segoe UI" w:cs="Segoe UI"/>
            <w:color w:val="24292E"/>
          </w:rPr>
          <w:delText xml:space="preserve">employment </w:delText>
        </w:r>
      </w:del>
      <w:ins w:id="130" w:author="Beth Potts" w:date="2021-03-31T17:10:00Z">
        <w:r w:rsidR="00E72092">
          <w:rPr>
            <w:rFonts w:ascii="Segoe UI" w:eastAsia="Times New Roman" w:hAnsi="Segoe UI" w:cs="Segoe UI"/>
            <w:color w:val="24292E"/>
          </w:rPr>
          <w:t>jobs</w:t>
        </w:r>
        <w:r w:rsidR="00E72092" w:rsidRPr="00DC4D56">
          <w:rPr>
            <w:rFonts w:ascii="Segoe UI" w:eastAsia="Times New Roman" w:hAnsi="Segoe UI" w:cs="Segoe UI"/>
            <w:color w:val="24292E"/>
          </w:rPr>
          <w:t xml:space="preserve"> </w:t>
        </w:r>
      </w:ins>
      <w:r w:rsidRPr="00DC4D56">
        <w:rPr>
          <w:rFonts w:ascii="Segoe UI" w:eastAsia="Times New Roman" w:hAnsi="Segoe UI" w:cs="Segoe UI"/>
          <w:color w:val="24292E"/>
        </w:rPr>
        <w:t>programs</w:t>
      </w:r>
      <w:ins w:id="131" w:author="Beth Potts" w:date="2021-03-31T17:10:00Z">
        <w:r w:rsidR="00E72092">
          <w:rPr>
            <w:rFonts w:ascii="Segoe UI" w:eastAsia="Times New Roman" w:hAnsi="Segoe UI" w:cs="Segoe UI"/>
            <w:color w:val="24292E"/>
          </w:rPr>
          <w:t xml:space="preserve">, </w:t>
        </w:r>
        <w:r w:rsidR="00E72092" w:rsidRPr="00E72092">
          <w:rPr>
            <w:rFonts w:ascii="Segoe UI" w:eastAsia="Times New Roman" w:hAnsi="Segoe UI" w:cs="Segoe UI"/>
            <w:b/>
            <w:bCs/>
            <w:color w:val="24292E"/>
            <w:rPrChange w:id="132" w:author="Beth Potts" w:date="2021-03-31T17:10:00Z">
              <w:rPr>
                <w:rFonts w:ascii="Segoe UI" w:eastAsia="Times New Roman" w:hAnsi="Segoe UI" w:cs="Segoe UI"/>
                <w:color w:val="24292E"/>
              </w:rPr>
            </w:rPrChange>
          </w:rPr>
          <w:t>and</w:t>
        </w:r>
      </w:ins>
      <w:del w:id="133" w:author="Beth Potts" w:date="2021-03-31T17:10:00Z">
        <w:r w:rsidRPr="00DC4D56" w:rsidDel="00E72092">
          <w:rPr>
            <w:rFonts w:ascii="Segoe UI" w:eastAsia="Times New Roman" w:hAnsi="Segoe UI" w:cs="Segoe UI"/>
            <w:color w:val="24292E"/>
          </w:rPr>
          <w:delText>; or</w:delText>
        </w:r>
      </w:del>
    </w:p>
    <w:p w14:paraId="205ED04D" w14:textId="08CC75BE" w:rsidR="00E265FB" w:rsidRPr="00002E6B" w:rsidRDefault="00DC4D56" w:rsidP="00002E6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DC4D56">
        <w:rPr>
          <w:rFonts w:ascii="Segoe UI" w:eastAsia="Times New Roman" w:hAnsi="Segoe UI" w:cs="Segoe UI"/>
          <w:color w:val="24292E"/>
        </w:rPr>
        <w:t xml:space="preserve">Not </w:t>
      </w:r>
      <w:del w:id="134" w:author="Beth Potts" w:date="2021-03-31T17:10:00Z">
        <w:r w:rsidRPr="00DC4D56" w:rsidDel="00E72092">
          <w:rPr>
            <w:rFonts w:ascii="Segoe UI" w:eastAsia="Times New Roman" w:hAnsi="Segoe UI" w:cs="Segoe UI"/>
            <w:color w:val="24292E"/>
          </w:rPr>
          <w:delText>be in receipt of any</w:delText>
        </w:r>
      </w:del>
      <w:ins w:id="135" w:author="Beth Potts" w:date="2021-03-31T17:10:00Z">
        <w:r w:rsidR="00E72092">
          <w:rPr>
            <w:rFonts w:ascii="Segoe UI" w:eastAsia="Times New Roman" w:hAnsi="Segoe UI" w:cs="Segoe UI"/>
            <w:color w:val="24292E"/>
          </w:rPr>
          <w:t>receiving</w:t>
        </w:r>
      </w:ins>
      <w:r w:rsidRPr="00DC4D56">
        <w:rPr>
          <w:rFonts w:ascii="Segoe UI" w:eastAsia="Times New Roman" w:hAnsi="Segoe UI" w:cs="Segoe UI"/>
          <w:color w:val="24292E"/>
        </w:rPr>
        <w:t xml:space="preserve"> unemployment </w:t>
      </w:r>
      <w:ins w:id="136" w:author="Beth Potts" w:date="2021-04-12T21:05:00Z">
        <w:r w:rsidR="005C0434">
          <w:rPr>
            <w:rFonts w:ascii="Segoe UI" w:eastAsia="Times New Roman" w:hAnsi="Segoe UI" w:cs="Segoe UI"/>
            <w:color w:val="24292E"/>
          </w:rPr>
          <w:t xml:space="preserve">benefits (including </w:t>
        </w:r>
      </w:ins>
      <w:del w:id="137" w:author="Beth Potts" w:date="2021-04-12T21:05:00Z">
        <w:r w:rsidRPr="00DC4D56" w:rsidDel="005C0434">
          <w:rPr>
            <w:rFonts w:ascii="Segoe UI" w:eastAsia="Times New Roman" w:hAnsi="Segoe UI" w:cs="Segoe UI"/>
            <w:color w:val="24292E"/>
          </w:rPr>
          <w:delText xml:space="preserve">or </w:delText>
        </w:r>
      </w:del>
      <w:r w:rsidRPr="00DC4D56">
        <w:rPr>
          <w:rFonts w:ascii="Segoe UI" w:eastAsia="Times New Roman" w:hAnsi="Segoe UI" w:cs="Segoe UI"/>
          <w:color w:val="24292E"/>
        </w:rPr>
        <w:t>CARES Act benefits</w:t>
      </w:r>
      <w:ins w:id="138" w:author="Beth Potts" w:date="2021-04-12T21:06:00Z">
        <w:r w:rsidR="005C0434">
          <w:rPr>
            <w:rFonts w:ascii="Segoe UI" w:eastAsia="Times New Roman" w:hAnsi="Segoe UI" w:cs="Segoe UI"/>
            <w:color w:val="24292E"/>
          </w:rPr>
          <w:t>)</w:t>
        </w:r>
      </w:ins>
      <w:del w:id="139" w:author="Beth Potts" w:date="2021-03-31T17:11:00Z">
        <w:r w:rsidRPr="00DC4D56" w:rsidDel="00E72092">
          <w:rPr>
            <w:rFonts w:ascii="Segoe UI" w:eastAsia="Times New Roman" w:hAnsi="Segoe UI" w:cs="Segoe UI"/>
            <w:color w:val="24292E"/>
          </w:rPr>
          <w:delText>.</w:delText>
        </w:r>
      </w:del>
    </w:p>
    <w:p w14:paraId="6E3394B2" w14:textId="77777777" w:rsidR="00A9483F" w:rsidRDefault="00A9483F" w:rsidP="00A9483F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2. Prepare</w:t>
      </w:r>
    </w:p>
    <w:p w14:paraId="4BDC688D" w14:textId="77777777" w:rsidR="00A9483F" w:rsidRDefault="00A9483F" w:rsidP="00A94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To fill out this application, you’ll need your:</w:t>
      </w:r>
    </w:p>
    <w:p w14:paraId="61A3B4AC" w14:textId="77777777" w:rsidR="00A9483F" w:rsidRDefault="00A9483F" w:rsidP="00A9483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Social Security number</w:t>
      </w:r>
    </w:p>
    <w:p w14:paraId="60572750" w14:textId="77777777" w:rsidR="00A9483F" w:rsidRDefault="00A9483F" w:rsidP="00A9483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Bank account direct deposit information</w:t>
      </w:r>
    </w:p>
    <w:p w14:paraId="67AADB17" w14:textId="48A1F8AC" w:rsidR="00002E6B" w:rsidRDefault="007401F2" w:rsidP="00A94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ins w:id="140" w:author="Knox, Amy [USA]" w:date="2021-04-02T09:22:00Z">
        <w:r>
          <w:t xml:space="preserve">NOT AT THIS TIME:  </w:t>
        </w:r>
      </w:ins>
      <w:del w:id="141" w:author="Beth Potts" w:date="2021-03-31T17:21:00Z">
        <w:r w:rsidR="00A9483F" w:rsidDel="00A9483F">
          <w:rPr>
            <w:rStyle w:val="Strong"/>
            <w:rFonts w:ascii="Segoe UI" w:eastAsiaTheme="majorEastAsia" w:hAnsi="Segoe UI" w:cs="Segoe UI"/>
            <w:color w:val="24292E"/>
          </w:rPr>
          <w:delText>What if I need help filling out my application?</w:delText>
        </w:r>
        <w:r w:rsidR="00A9483F" w:rsidDel="00A9483F">
          <w:rPr>
            <w:rFonts w:ascii="Segoe UI" w:hAnsi="Segoe UI" w:cs="Segoe UI"/>
            <w:color w:val="24292E"/>
          </w:rPr>
          <w:delText> An</w:delText>
        </w:r>
      </w:del>
      <w:ins w:id="142" w:author="Beth Potts" w:date="2021-03-31T17:21:00Z">
        <w:r w:rsidR="00A9483F">
          <w:rPr>
            <w:rStyle w:val="Strong"/>
            <w:rFonts w:ascii="Segoe UI" w:eastAsiaTheme="majorEastAsia" w:hAnsi="Segoe UI" w:cs="Segoe UI"/>
            <w:color w:val="24292E"/>
          </w:rPr>
          <w:t>If you need help filling out your application,</w:t>
        </w:r>
      </w:ins>
      <w:r w:rsidR="00A9483F">
        <w:rPr>
          <w:rFonts w:ascii="Segoe UI" w:hAnsi="Segoe UI" w:cs="Segoe UI"/>
          <w:color w:val="24292E"/>
        </w:rPr>
        <w:t xml:space="preserve"> </w:t>
      </w:r>
      <w:ins w:id="143" w:author="Beth Potts" w:date="2021-03-31T17:21:00Z">
        <w:r w:rsidR="00A9483F">
          <w:rPr>
            <w:rFonts w:ascii="Segoe UI" w:hAnsi="Segoe UI" w:cs="Segoe UI"/>
            <w:color w:val="24292E"/>
          </w:rPr>
          <w:t xml:space="preserve">an </w:t>
        </w:r>
      </w:ins>
      <w:r w:rsidR="00A9483F">
        <w:rPr>
          <w:rFonts w:ascii="Segoe UI" w:hAnsi="Segoe UI" w:cs="Segoe UI"/>
          <w:color w:val="24292E"/>
        </w:rPr>
        <w:t xml:space="preserve">accredited </w:t>
      </w:r>
      <w:del w:id="144" w:author="Beth Potts" w:date="2021-03-31T17:22:00Z">
        <w:r w:rsidR="00A9483F" w:rsidDel="00A9483F">
          <w:rPr>
            <w:rFonts w:ascii="Segoe UI" w:hAnsi="Segoe UI" w:cs="Segoe UI"/>
            <w:color w:val="24292E"/>
          </w:rPr>
          <w:delText>individual</w:delText>
        </w:r>
      </w:del>
      <w:ins w:id="145" w:author="Beth Potts" w:date="2021-03-31T17:22:00Z">
        <w:r w:rsidR="00A9483F">
          <w:rPr>
            <w:rFonts w:ascii="Segoe UI" w:hAnsi="Segoe UI" w:cs="Segoe UI"/>
            <w:color w:val="24292E"/>
          </w:rPr>
          <w:t>representative</w:t>
        </w:r>
      </w:ins>
      <w:del w:id="146" w:author="Beth Potts" w:date="2021-03-31T17:24:00Z">
        <w:r w:rsidR="00A9483F" w:rsidDel="00A9483F">
          <w:rPr>
            <w:rFonts w:ascii="Segoe UI" w:hAnsi="Segoe UI" w:cs="Segoe UI"/>
            <w:color w:val="24292E"/>
          </w:rPr>
          <w:delText>,</w:delText>
        </w:r>
      </w:del>
      <w:r w:rsidR="00A9483F">
        <w:rPr>
          <w:rFonts w:ascii="Segoe UI" w:hAnsi="Segoe UI" w:cs="Segoe UI"/>
          <w:color w:val="24292E"/>
        </w:rPr>
        <w:t xml:space="preserve"> like a Veterans Service Officer (VSO) or a Veteran representative at your school</w:t>
      </w:r>
      <w:del w:id="147" w:author="Beth Potts" w:date="2021-03-31T17:24:00Z">
        <w:r w:rsidR="00A9483F" w:rsidDel="00A9483F">
          <w:rPr>
            <w:rFonts w:ascii="Segoe UI" w:hAnsi="Segoe UI" w:cs="Segoe UI"/>
            <w:color w:val="24292E"/>
          </w:rPr>
          <w:delText>,</w:delText>
        </w:r>
      </w:del>
      <w:r w:rsidR="00A9483F">
        <w:rPr>
          <w:rFonts w:ascii="Segoe UI" w:hAnsi="Segoe UI" w:cs="Segoe UI"/>
          <w:color w:val="24292E"/>
        </w:rPr>
        <w:t xml:space="preserve"> can help you</w:t>
      </w:r>
      <w:del w:id="148" w:author="Beth Potts" w:date="2021-03-31T17:24:00Z">
        <w:r w:rsidR="00A9483F" w:rsidDel="00A9483F">
          <w:rPr>
            <w:rFonts w:ascii="Segoe UI" w:hAnsi="Segoe UI" w:cs="Segoe UI"/>
            <w:color w:val="24292E"/>
          </w:rPr>
          <w:delText xml:space="preserve"> fill out this application</w:delText>
        </w:r>
      </w:del>
      <w:r w:rsidR="00A9483F">
        <w:rPr>
          <w:rFonts w:ascii="Segoe UI" w:hAnsi="Segoe UI" w:cs="Segoe UI"/>
          <w:color w:val="24292E"/>
        </w:rPr>
        <w:t>. </w:t>
      </w:r>
      <w:hyperlink r:id="rId6" w:history="1">
        <w:r w:rsidR="00A9483F">
          <w:rPr>
            <w:rStyle w:val="Hyperlink"/>
            <w:rFonts w:ascii="Segoe UI" w:hAnsi="Segoe UI" w:cs="Segoe UI"/>
            <w:u w:val="none"/>
          </w:rPr>
          <w:t>Get help filing your claim</w:t>
        </w:r>
      </w:hyperlink>
    </w:p>
    <w:p w14:paraId="4297AC80" w14:textId="77777777" w:rsidR="00002E6B" w:rsidRPr="00002E6B" w:rsidRDefault="00002E6B" w:rsidP="00002E6B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002E6B">
        <w:rPr>
          <w:rFonts w:ascii="Segoe UI" w:eastAsia="Times New Roman" w:hAnsi="Segoe UI" w:cs="Segoe UI"/>
          <w:b/>
          <w:bCs/>
          <w:color w:val="24292E"/>
        </w:rPr>
        <w:t>3. Apply</w:t>
      </w:r>
    </w:p>
    <w:p w14:paraId="4FC189CF" w14:textId="08CDBC39" w:rsidR="00002E6B" w:rsidRPr="00002E6B" w:rsidRDefault="007401F2" w:rsidP="00002E6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ins w:id="149" w:author="Knox, Amy [USA]" w:date="2021-04-02T09:22:00Z">
        <w:r>
          <w:t xml:space="preserve">NOT AT THIS TIME: </w:t>
        </w:r>
      </w:ins>
      <w:r w:rsidR="00002E6B" w:rsidRPr="00002E6B">
        <w:rPr>
          <w:rFonts w:ascii="Segoe UI" w:eastAsia="Times New Roman" w:hAnsi="Segoe UI" w:cs="Segoe UI"/>
          <w:color w:val="24292E"/>
        </w:rPr>
        <w:t xml:space="preserve">Complete this </w:t>
      </w:r>
      <w:del w:id="150" w:author="Beth Potts" w:date="2021-03-31T17:26:00Z">
        <w:r w:rsidR="00002E6B" w:rsidRPr="00002E6B" w:rsidDel="00002E6B">
          <w:rPr>
            <w:rFonts w:ascii="Segoe UI" w:eastAsia="Times New Roman" w:hAnsi="Segoe UI" w:cs="Segoe UI"/>
            <w:color w:val="24292E"/>
          </w:rPr>
          <w:delText>education benefits form</w:delText>
        </w:r>
      </w:del>
      <w:ins w:id="151" w:author="Beth Potts" w:date="2021-03-31T17:27:00Z">
        <w:r w:rsidR="00002E6B">
          <w:rPr>
            <w:rFonts w:ascii="Segoe UI" w:eastAsia="Times New Roman" w:hAnsi="Segoe UI" w:cs="Segoe UI"/>
            <w:color w:val="24292E"/>
          </w:rPr>
          <w:t>application</w:t>
        </w:r>
      </w:ins>
      <w:r w:rsidR="00002E6B" w:rsidRPr="00002E6B">
        <w:rPr>
          <w:rFonts w:ascii="Segoe UI" w:eastAsia="Times New Roman" w:hAnsi="Segoe UI" w:cs="Segoe UI"/>
          <w:color w:val="24292E"/>
        </w:rPr>
        <w:t>.</w:t>
      </w:r>
    </w:p>
    <w:p w14:paraId="4ED0A5D6" w14:textId="57BA9319" w:rsidR="00002E6B" w:rsidRPr="00002E6B" w:rsidRDefault="007401F2" w:rsidP="00002E6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ins w:id="152" w:author="Knox, Amy [USA]" w:date="2021-04-02T09:22:00Z">
        <w:r>
          <w:t xml:space="preserve">NOT AT THIS TIME: </w:t>
        </w:r>
      </w:ins>
      <w:r w:rsidR="00002E6B" w:rsidRPr="00002E6B">
        <w:rPr>
          <w:rFonts w:ascii="Segoe UI" w:eastAsia="Times New Roman" w:hAnsi="Segoe UI" w:cs="Segoe UI"/>
          <w:color w:val="24292E"/>
        </w:rPr>
        <w:t xml:space="preserve">After </w:t>
      </w:r>
      <w:ins w:id="153" w:author="Beth Potts" w:date="2021-03-31T17:32:00Z">
        <w:r w:rsidR="00002E6B">
          <w:rPr>
            <w:rFonts w:ascii="Segoe UI" w:eastAsia="Times New Roman" w:hAnsi="Segoe UI" w:cs="Segoe UI"/>
            <w:color w:val="24292E"/>
          </w:rPr>
          <w:t xml:space="preserve">you </w:t>
        </w:r>
      </w:ins>
      <w:r w:rsidR="00002E6B" w:rsidRPr="00002E6B">
        <w:rPr>
          <w:rFonts w:ascii="Segoe UI" w:eastAsia="Times New Roman" w:hAnsi="Segoe UI" w:cs="Segoe UI"/>
          <w:color w:val="24292E"/>
        </w:rPr>
        <w:t>submit</w:t>
      </w:r>
      <w:del w:id="154" w:author="Beth Potts" w:date="2021-03-31T17:32:00Z">
        <w:r w:rsidR="00002E6B" w:rsidRPr="00002E6B" w:rsidDel="00002E6B">
          <w:rPr>
            <w:rFonts w:ascii="Segoe UI" w:eastAsia="Times New Roman" w:hAnsi="Segoe UI" w:cs="Segoe UI"/>
            <w:color w:val="24292E"/>
          </w:rPr>
          <w:delText>ting</w:delText>
        </w:r>
      </w:del>
      <w:r w:rsidR="00002E6B" w:rsidRPr="00002E6B">
        <w:rPr>
          <w:rFonts w:ascii="Segoe UI" w:eastAsia="Times New Roman" w:hAnsi="Segoe UI" w:cs="Segoe UI"/>
          <w:color w:val="24292E"/>
        </w:rPr>
        <w:t xml:space="preserve"> </w:t>
      </w:r>
      <w:del w:id="155" w:author="Beth Potts" w:date="2021-03-31T17:27:00Z">
        <w:r w:rsidR="00002E6B" w:rsidRPr="00002E6B" w:rsidDel="00002E6B">
          <w:rPr>
            <w:rFonts w:ascii="Segoe UI" w:eastAsia="Times New Roman" w:hAnsi="Segoe UI" w:cs="Segoe UI"/>
            <w:color w:val="24292E"/>
          </w:rPr>
          <w:delText>the form</w:delText>
        </w:r>
      </w:del>
      <w:ins w:id="156" w:author="Beth Potts" w:date="2021-03-31T17:27:00Z">
        <w:r w:rsidR="00002E6B">
          <w:rPr>
            <w:rFonts w:ascii="Segoe UI" w:eastAsia="Times New Roman" w:hAnsi="Segoe UI" w:cs="Segoe UI"/>
            <w:color w:val="24292E"/>
          </w:rPr>
          <w:t>your application</w:t>
        </w:r>
      </w:ins>
      <w:r w:rsidR="00002E6B" w:rsidRPr="00002E6B">
        <w:rPr>
          <w:rFonts w:ascii="Segoe UI" w:eastAsia="Times New Roman" w:hAnsi="Segoe UI" w:cs="Segoe UI"/>
          <w:color w:val="24292E"/>
        </w:rPr>
        <w:t>, you’ll get a confirmation message. You can print this page for your records.</w:t>
      </w:r>
    </w:p>
    <w:p w14:paraId="3576E234" w14:textId="44A54402" w:rsidR="00002E6B" w:rsidDel="00002E6B" w:rsidRDefault="00002E6B">
      <w:pPr>
        <w:rPr>
          <w:del w:id="157" w:author="Beth Potts" w:date="2021-03-31T17:28:00Z"/>
          <w:rFonts w:ascii="Source Sans Pro" w:hAnsi="Source Sans Pro"/>
          <w:color w:val="323A45"/>
        </w:rPr>
      </w:pPr>
    </w:p>
    <w:p w14:paraId="7C851D4D" w14:textId="72B74C28" w:rsidR="00002E6B" w:rsidRPr="00002E6B" w:rsidRDefault="00002E6B" w:rsidP="00002E6B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002E6B">
        <w:rPr>
          <w:rFonts w:ascii="Segoe UI" w:eastAsia="Times New Roman" w:hAnsi="Segoe UI" w:cs="Segoe UI"/>
          <w:b/>
          <w:bCs/>
          <w:color w:val="24292E"/>
        </w:rPr>
        <w:t>4. VA review</w:t>
      </w:r>
      <w:ins w:id="158" w:author="Beth Potts" w:date="2021-04-01T13:04:00Z">
        <w:r w:rsidR="00B108D2">
          <w:rPr>
            <w:rFonts w:ascii="Segoe UI" w:eastAsia="Times New Roman" w:hAnsi="Segoe UI" w:cs="Segoe UI"/>
            <w:b/>
            <w:bCs/>
            <w:color w:val="24292E"/>
          </w:rPr>
          <w:t xml:space="preserve"> </w:t>
        </w:r>
      </w:ins>
    </w:p>
    <w:p w14:paraId="19C2119B" w14:textId="69FCEEA5" w:rsidR="00002E6B" w:rsidRPr="00002E6B" w:rsidRDefault="007401F2" w:rsidP="00002E6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proofErr w:type="gramStart"/>
      <w:ins w:id="159" w:author="Knox, Amy [USA]" w:date="2021-04-02T09:23:00Z">
        <w:r>
          <w:t>YES</w:t>
        </w:r>
        <w:proofErr w:type="gramEnd"/>
        <w:r>
          <w:t xml:space="preserve"> </w:t>
        </w:r>
        <w:proofErr w:type="spellStart"/>
        <w:r>
          <w:t>WE’ll</w:t>
        </w:r>
        <w:proofErr w:type="spellEnd"/>
        <w:r>
          <w:t xml:space="preserve"> DO THIS </w:t>
        </w:r>
      </w:ins>
      <w:r w:rsidR="00002E6B" w:rsidRPr="00002E6B">
        <w:rPr>
          <w:rFonts w:ascii="Segoe UI" w:eastAsia="Times New Roman" w:hAnsi="Segoe UI" w:cs="Segoe UI"/>
          <w:color w:val="24292E"/>
        </w:rPr>
        <w:t xml:space="preserve">We usually </w:t>
      </w:r>
      <w:del w:id="160" w:author="Beth Potts" w:date="2021-03-31T17:33:00Z">
        <w:r w:rsidR="00002E6B" w:rsidRPr="00002E6B" w:rsidDel="00002E6B">
          <w:rPr>
            <w:rFonts w:ascii="Segoe UI" w:eastAsia="Times New Roman" w:hAnsi="Segoe UI" w:cs="Segoe UI"/>
            <w:color w:val="24292E"/>
          </w:rPr>
          <w:delText>process claims</w:delText>
        </w:r>
      </w:del>
      <w:ins w:id="161" w:author="Beth Potts" w:date="2021-03-31T17:33:00Z">
        <w:r w:rsidR="00002E6B">
          <w:rPr>
            <w:rFonts w:ascii="Segoe UI" w:eastAsia="Times New Roman" w:hAnsi="Segoe UI" w:cs="Segoe UI"/>
            <w:color w:val="24292E"/>
          </w:rPr>
          <w:t>make a decision</w:t>
        </w:r>
      </w:ins>
      <w:r w:rsidR="00002E6B" w:rsidRPr="00002E6B">
        <w:rPr>
          <w:rFonts w:ascii="Segoe UI" w:eastAsia="Times New Roman" w:hAnsi="Segoe UI" w:cs="Segoe UI"/>
          <w:color w:val="24292E"/>
        </w:rPr>
        <w:t xml:space="preserve"> within 30 days. We’ll let you know by mail if we need more information.</w:t>
      </w:r>
    </w:p>
    <w:p w14:paraId="452A19E3" w14:textId="77777777" w:rsidR="00002E6B" w:rsidRPr="00002E6B" w:rsidRDefault="005C0434" w:rsidP="00002E6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hyperlink r:id="rId7" w:history="1">
        <w:r w:rsidR="00002E6B" w:rsidRPr="00002E6B">
          <w:rPr>
            <w:rFonts w:ascii="Segoe UI" w:eastAsia="Times New Roman" w:hAnsi="Segoe UI" w:cs="Segoe UI"/>
            <w:color w:val="0000FF"/>
            <w:u w:val="single"/>
          </w:rPr>
          <w:t>Learn more about what happens after you apply</w:t>
        </w:r>
      </w:hyperlink>
    </w:p>
    <w:p w14:paraId="285D4EB0" w14:textId="23A1E664" w:rsidR="00002E6B" w:rsidRDefault="00002E6B" w:rsidP="00002E6B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5. Decision</w:t>
      </w:r>
      <w:r w:rsidR="008C0A0E">
        <w:rPr>
          <w:rFonts w:ascii="Segoe UI" w:hAnsi="Segoe UI" w:cs="Segoe UI"/>
          <w:color w:val="24292E"/>
        </w:rPr>
        <w:t xml:space="preserve"> </w:t>
      </w:r>
    </w:p>
    <w:p w14:paraId="1EA08750" w14:textId="0D7925EE" w:rsidR="00002E6B" w:rsidRDefault="007401F2" w:rsidP="00002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ins w:id="162" w:author="Knox, Amy [USA]" w:date="2021-04-02T09:23:00Z">
        <w:r>
          <w:t>YES</w:t>
        </w:r>
        <w:proofErr w:type="gramEnd"/>
        <w:r>
          <w:t xml:space="preserve"> </w:t>
        </w:r>
        <w:proofErr w:type="spellStart"/>
        <w:r>
          <w:t>WE’ll</w:t>
        </w:r>
        <w:proofErr w:type="spellEnd"/>
        <w:r>
          <w:t xml:space="preserve"> DO THIS </w:t>
        </w:r>
      </w:ins>
      <w:r w:rsidR="00002E6B">
        <w:rPr>
          <w:rFonts w:ascii="Segoe UI" w:hAnsi="Segoe UI" w:cs="Segoe UI"/>
          <w:color w:val="24292E"/>
        </w:rPr>
        <w:t>If we approve your application, you’ll get a Certificate of Eligibility (COE)</w:t>
      </w:r>
      <w:del w:id="163" w:author="Beth Potts" w:date="2021-04-01T14:24:00Z">
        <w:r w:rsidR="00002E6B" w:rsidDel="00790A6E">
          <w:rPr>
            <w:rFonts w:ascii="Segoe UI" w:hAnsi="Segoe UI" w:cs="Segoe UI"/>
            <w:color w:val="24292E"/>
          </w:rPr>
          <w:delText>,</w:delText>
        </w:r>
      </w:del>
      <w:r w:rsidR="00002E6B">
        <w:rPr>
          <w:rFonts w:ascii="Segoe UI" w:hAnsi="Segoe UI" w:cs="Segoe UI"/>
          <w:color w:val="24292E"/>
        </w:rPr>
        <w:t xml:space="preserve"> or award letter</w:t>
      </w:r>
      <w:del w:id="164" w:author="Beth Potts" w:date="2021-04-01T14:24:00Z">
        <w:r w:rsidR="00002E6B" w:rsidDel="00790A6E">
          <w:rPr>
            <w:rFonts w:ascii="Segoe UI" w:hAnsi="Segoe UI" w:cs="Segoe UI"/>
            <w:color w:val="24292E"/>
          </w:rPr>
          <w:delText>,</w:delText>
        </w:r>
      </w:del>
      <w:r w:rsidR="00002E6B">
        <w:rPr>
          <w:rFonts w:ascii="Segoe UI" w:hAnsi="Segoe UI" w:cs="Segoe UI"/>
          <w:color w:val="24292E"/>
        </w:rPr>
        <w:t xml:space="preserve"> in the mail. Bring this COE to the VA certifying official at your school. This person is usually in the </w:t>
      </w:r>
      <w:ins w:id="165" w:author="Beth Potts" w:date="2021-03-31T17:39:00Z">
        <w:r w:rsidR="008C0A0E">
          <w:rPr>
            <w:rFonts w:ascii="Segoe UI" w:hAnsi="Segoe UI" w:cs="Segoe UI"/>
            <w:color w:val="24292E"/>
          </w:rPr>
          <w:t>r</w:t>
        </w:r>
      </w:ins>
      <w:del w:id="166" w:author="Beth Potts" w:date="2021-03-31T17:39:00Z">
        <w:r w:rsidR="00002E6B" w:rsidDel="008C0A0E">
          <w:rPr>
            <w:rFonts w:ascii="Segoe UI" w:hAnsi="Segoe UI" w:cs="Segoe UI"/>
            <w:color w:val="24292E"/>
          </w:rPr>
          <w:delText>R</w:delText>
        </w:r>
      </w:del>
      <w:r w:rsidR="00002E6B">
        <w:rPr>
          <w:rFonts w:ascii="Segoe UI" w:hAnsi="Segoe UI" w:cs="Segoe UI"/>
          <w:color w:val="24292E"/>
        </w:rPr>
        <w:t>egistrar</w:t>
      </w:r>
      <w:ins w:id="167" w:author="Beth Potts" w:date="2021-03-31T17:40:00Z">
        <w:r w:rsidR="008C0A0E">
          <w:rPr>
            <w:rFonts w:ascii="Segoe UI" w:hAnsi="Segoe UI" w:cs="Segoe UI"/>
            <w:color w:val="24292E"/>
          </w:rPr>
          <w:t>’s</w:t>
        </w:r>
      </w:ins>
      <w:r w:rsidR="00002E6B">
        <w:rPr>
          <w:rFonts w:ascii="Segoe UI" w:hAnsi="Segoe UI" w:cs="Segoe UI"/>
          <w:color w:val="24292E"/>
        </w:rPr>
        <w:t xml:space="preserve"> or </w:t>
      </w:r>
      <w:ins w:id="168" w:author="Beth Potts" w:date="2021-03-31T17:39:00Z">
        <w:r w:rsidR="008C0A0E">
          <w:rPr>
            <w:rFonts w:ascii="Segoe UI" w:hAnsi="Segoe UI" w:cs="Segoe UI"/>
            <w:color w:val="24292E"/>
          </w:rPr>
          <w:t>f</w:t>
        </w:r>
      </w:ins>
      <w:del w:id="169" w:author="Beth Potts" w:date="2021-03-31T17:39:00Z">
        <w:r w:rsidR="00002E6B" w:rsidDel="008C0A0E">
          <w:rPr>
            <w:rFonts w:ascii="Segoe UI" w:hAnsi="Segoe UI" w:cs="Segoe UI"/>
            <w:color w:val="24292E"/>
          </w:rPr>
          <w:delText>F</w:delText>
        </w:r>
      </w:del>
      <w:r w:rsidR="00002E6B">
        <w:rPr>
          <w:rFonts w:ascii="Segoe UI" w:hAnsi="Segoe UI" w:cs="Segoe UI"/>
          <w:color w:val="24292E"/>
        </w:rPr>
        <w:t xml:space="preserve">inancial </w:t>
      </w:r>
      <w:ins w:id="170" w:author="Beth Potts" w:date="2021-03-31T17:39:00Z">
        <w:r w:rsidR="008C0A0E">
          <w:rPr>
            <w:rFonts w:ascii="Segoe UI" w:hAnsi="Segoe UI" w:cs="Segoe UI"/>
            <w:color w:val="24292E"/>
          </w:rPr>
          <w:t>a</w:t>
        </w:r>
      </w:ins>
      <w:del w:id="171" w:author="Beth Potts" w:date="2021-03-31T17:39:00Z">
        <w:r w:rsidR="00002E6B" w:rsidDel="008C0A0E">
          <w:rPr>
            <w:rFonts w:ascii="Segoe UI" w:hAnsi="Segoe UI" w:cs="Segoe UI"/>
            <w:color w:val="24292E"/>
          </w:rPr>
          <w:delText>A</w:delText>
        </w:r>
      </w:del>
      <w:r w:rsidR="00002E6B">
        <w:rPr>
          <w:rFonts w:ascii="Segoe UI" w:hAnsi="Segoe UI" w:cs="Segoe UI"/>
          <w:color w:val="24292E"/>
        </w:rPr>
        <w:t>id office</w:t>
      </w:r>
      <w:del w:id="172" w:author="Beth Potts" w:date="2021-03-31T17:41:00Z">
        <w:r w:rsidR="00002E6B" w:rsidDel="008C0A0E">
          <w:rPr>
            <w:rFonts w:ascii="Segoe UI" w:hAnsi="Segoe UI" w:cs="Segoe UI"/>
            <w:color w:val="24292E"/>
          </w:rPr>
          <w:delText xml:space="preserve"> at the school</w:delText>
        </w:r>
      </w:del>
      <w:r w:rsidR="00002E6B">
        <w:rPr>
          <w:rFonts w:ascii="Segoe UI" w:hAnsi="Segoe UI" w:cs="Segoe UI"/>
          <w:color w:val="24292E"/>
        </w:rPr>
        <w:t>.</w:t>
      </w:r>
    </w:p>
    <w:p w14:paraId="0F73C595" w14:textId="58B65DA9" w:rsidR="00002E6B" w:rsidRDefault="00002E6B" w:rsidP="00002E6B">
      <w:pPr>
        <w:pStyle w:val="NormalWeb"/>
        <w:shd w:val="clear" w:color="auto" w:fill="FFFFFF"/>
        <w:spacing w:before="0" w:beforeAutospacing="0" w:after="240" w:afterAutospacing="0"/>
        <w:rPr>
          <w:ins w:id="173" w:author="Knox, Amy [USA]" w:date="2021-04-02T09:44:00Z"/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your application isn't approved, you’ll get a denial letter in the mail.</w:t>
      </w:r>
      <w:ins w:id="174" w:author="Knox, Amy [USA]" w:date="2021-04-02T09:44:00Z">
        <w:r w:rsidR="00F5682D">
          <w:rPr>
            <w:rFonts w:ascii="Segoe UI" w:hAnsi="Segoe UI" w:cs="Segoe UI"/>
            <w:color w:val="24292E"/>
          </w:rPr>
          <w:br/>
        </w:r>
        <w:r w:rsidR="00F5682D">
          <w:rPr>
            <w:rFonts w:ascii="Segoe UI" w:hAnsi="Segoe UI" w:cs="Segoe UI"/>
            <w:color w:val="24292E"/>
          </w:rPr>
          <w:br/>
        </w:r>
        <w:r w:rsidR="00F5682D" w:rsidRPr="00F5682D">
          <w:rPr>
            <w:rFonts w:ascii="Segoe UI" w:hAnsi="Segoe UI" w:cs="Segoe UI"/>
            <w:b/>
            <w:bCs/>
            <w:color w:val="24292E"/>
            <w:rPrChange w:id="175" w:author="Knox, Amy [USA]" w:date="2021-04-02T09:46:00Z">
              <w:rPr>
                <w:rFonts w:ascii="Segoe UI" w:hAnsi="Segoe UI" w:cs="Segoe UI"/>
                <w:color w:val="24292E"/>
              </w:rPr>
            </w:rPrChange>
          </w:rPr>
          <w:t>Need help?</w:t>
        </w:r>
      </w:ins>
      <w:ins w:id="176" w:author="Knox, Amy [USA]" w:date="2021-04-02T10:03:00Z">
        <w:r w:rsidR="00E44708">
          <w:rPr>
            <w:rFonts w:ascii="Segoe UI" w:hAnsi="Segoe UI" w:cs="Segoe UI"/>
            <w:b/>
            <w:bCs/>
            <w:color w:val="24292E"/>
          </w:rPr>
          <w:t xml:space="preserve"> – Priority for demo</w:t>
        </w:r>
      </w:ins>
      <w:ins w:id="177" w:author="Knox, Amy [USA]" w:date="2021-04-02T09:44:00Z">
        <w:r w:rsidR="00F5682D" w:rsidRPr="00F5682D">
          <w:rPr>
            <w:rFonts w:ascii="Segoe UI" w:hAnsi="Segoe UI" w:cs="Segoe UI"/>
            <w:b/>
            <w:bCs/>
            <w:color w:val="24292E"/>
            <w:rPrChange w:id="178" w:author="Knox, Amy [USA]" w:date="2021-04-02T09:46:00Z">
              <w:rPr>
                <w:rFonts w:ascii="Segoe UI" w:hAnsi="Segoe UI" w:cs="Segoe UI"/>
                <w:color w:val="24292E"/>
              </w:rPr>
            </w:rPrChange>
          </w:rPr>
          <w:t xml:space="preserve"> </w:t>
        </w:r>
      </w:ins>
      <w:proofErr w:type="gramStart"/>
      <w:ins w:id="179" w:author="Knox, Amy [USA]" w:date="2021-04-02T09:45:00Z">
        <w:r w:rsidR="00F5682D" w:rsidRPr="00F5682D">
          <w:rPr>
            <w:rFonts w:ascii="Segoe UI" w:hAnsi="Segoe UI" w:cs="Segoe UI"/>
            <w:b/>
            <w:bCs/>
            <w:color w:val="24292E"/>
            <w:rPrChange w:id="180" w:author="Knox, Amy [USA]" w:date="2021-04-02T09:46:00Z">
              <w:rPr>
                <w:rFonts w:ascii="Segoe UI" w:hAnsi="Segoe UI" w:cs="Segoe UI"/>
                <w:color w:val="24292E"/>
              </w:rPr>
            </w:rPrChange>
          </w:rPr>
          <w:t>{ h</w:t>
        </w:r>
        <w:proofErr w:type="gramEnd"/>
        <w:r w:rsidR="00F5682D" w:rsidRPr="00F5682D">
          <w:rPr>
            <w:rFonts w:ascii="Segoe UI" w:hAnsi="Segoe UI" w:cs="Segoe UI"/>
            <w:b/>
            <w:bCs/>
            <w:color w:val="24292E"/>
            <w:rPrChange w:id="181" w:author="Knox, Amy [USA]" w:date="2021-04-02T09:46:00Z">
              <w:rPr>
                <w:rFonts w:ascii="Segoe UI" w:hAnsi="Segoe UI" w:cs="Segoe UI"/>
                <w:color w:val="24292E"/>
              </w:rPr>
            </w:rPrChange>
          </w:rPr>
          <w:t>2</w:t>
        </w:r>
      </w:ins>
      <w:ins w:id="182" w:author="Knox, Amy [USA]" w:date="2021-04-02T09:46:00Z">
        <w:r w:rsidR="00F5682D">
          <w:rPr>
            <w:rFonts w:ascii="Segoe UI" w:hAnsi="Segoe UI" w:cs="Segoe UI"/>
            <w:b/>
            <w:bCs/>
            <w:color w:val="24292E"/>
          </w:rPr>
          <w:t xml:space="preserve"> – all pages of application</w:t>
        </w:r>
      </w:ins>
      <w:ins w:id="183" w:author="Knox, Amy [USA]" w:date="2021-04-02T09:45:00Z">
        <w:r w:rsidR="00F5682D" w:rsidRPr="00F5682D">
          <w:rPr>
            <w:rFonts w:ascii="Segoe UI" w:hAnsi="Segoe UI" w:cs="Segoe UI"/>
            <w:b/>
            <w:bCs/>
            <w:color w:val="24292E"/>
            <w:rPrChange w:id="184" w:author="Knox, Amy [USA]" w:date="2021-04-02T09:46:00Z">
              <w:rPr>
                <w:rFonts w:ascii="Segoe UI" w:hAnsi="Segoe UI" w:cs="Segoe UI"/>
                <w:color w:val="24292E"/>
              </w:rPr>
            </w:rPrChange>
          </w:rPr>
          <w:t xml:space="preserve"> }</w:t>
        </w:r>
      </w:ins>
    </w:p>
    <w:p w14:paraId="7E0AD05C" w14:textId="06F8C1AF" w:rsidR="00F5682D" w:rsidRDefault="00F5682D" w:rsidP="00002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ins w:id="185" w:author="Knox, Amy [USA]" w:date="2021-04-02T09:45:00Z">
        <w:r>
          <w:rPr>
            <w:rFonts w:ascii="Arial" w:hAnsi="Arial" w:cs="Arial"/>
            <w:color w:val="1D1C1D"/>
            <w:sz w:val="23"/>
            <w:szCs w:val="23"/>
            <w:shd w:val="clear" w:color="auto" w:fill="F8F8F8"/>
          </w:rPr>
          <w:t>Call us at [</w:t>
        </w:r>
        <w:r>
          <w:fldChar w:fldCharType="begin"/>
        </w:r>
        <w:r>
          <w:instrText xml:space="preserve"> HYPERLINK "tel:8008271000" \t "_blank" </w:instrText>
        </w:r>
        <w:r>
          <w:fldChar w:fldCharType="separate"/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800-827-1000</w:t>
        </w:r>
        <w:r>
          <w:fldChar w:fldCharType="end"/>
        </w:r>
        <w:r>
          <w:t>]()</w:t>
        </w:r>
        <w:r>
          <w:rPr>
            <w:rFonts w:ascii="Arial" w:hAnsi="Arial" w:cs="Arial"/>
            <w:color w:val="1D1C1D"/>
            <w:sz w:val="23"/>
            <w:szCs w:val="23"/>
            <w:shd w:val="clear" w:color="auto" w:fill="F8F8F8"/>
          </w:rPr>
          <w:t xml:space="preserve">. We’re here Monday through Friday, 8:00 </w:t>
        </w:r>
        <w:proofErr w:type="spellStart"/>
        <w:r>
          <w:rPr>
            <w:rFonts w:ascii="Arial" w:hAnsi="Arial" w:cs="Arial"/>
            <w:color w:val="1D1C1D"/>
            <w:sz w:val="23"/>
            <w:szCs w:val="23"/>
            <w:shd w:val="clear" w:color="auto" w:fill="F8F8F8"/>
          </w:rPr>
          <w:t>a.m</w:t>
        </w:r>
        <w:proofErr w:type="spellEnd"/>
        <w:r>
          <w:rPr>
            <w:rFonts w:ascii="Arial" w:hAnsi="Arial" w:cs="Arial"/>
            <w:color w:val="1D1C1D"/>
            <w:sz w:val="23"/>
            <w:szCs w:val="23"/>
            <w:shd w:val="clear" w:color="auto" w:fill="F8F8F8"/>
          </w:rPr>
          <w:t xml:space="preserve"> to 9:00 </w:t>
        </w:r>
        <w:proofErr w:type="spellStart"/>
        <w:r>
          <w:rPr>
            <w:rFonts w:ascii="Arial" w:hAnsi="Arial" w:cs="Arial"/>
            <w:color w:val="1D1C1D"/>
            <w:sz w:val="23"/>
            <w:szCs w:val="23"/>
            <w:shd w:val="clear" w:color="auto" w:fill="F8F8F8"/>
          </w:rPr>
          <w:t>p.m</w:t>
        </w:r>
        <w:proofErr w:type="spellEnd"/>
        <w:r>
          <w:rPr>
            <w:rFonts w:ascii="Arial" w:hAnsi="Arial" w:cs="Arial"/>
            <w:color w:val="1D1C1D"/>
            <w:sz w:val="23"/>
            <w:szCs w:val="23"/>
            <w:shd w:val="clear" w:color="auto" w:fill="F8F8F8"/>
          </w:rPr>
          <w:t xml:space="preserve"> ET. If you have hearing loss, call TTY: </w:t>
        </w:r>
      </w:ins>
      <w:ins w:id="186" w:author="Knox, Amy [USA]" w:date="2021-04-02T09:46:00Z">
        <w:r>
          <w:rPr>
            <w:rFonts w:ascii="Arial" w:hAnsi="Arial" w:cs="Arial"/>
            <w:color w:val="1D1C1D"/>
            <w:sz w:val="23"/>
            <w:szCs w:val="23"/>
            <w:shd w:val="clear" w:color="auto" w:fill="F8F8F8"/>
          </w:rPr>
          <w:t>[</w:t>
        </w:r>
      </w:ins>
      <w:ins w:id="187" w:author="Knox, Amy [USA]" w:date="2021-04-02T09:45:00Z">
        <w:r>
          <w:fldChar w:fldCharType="begin"/>
        </w:r>
        <w:r>
          <w:instrText xml:space="preserve"> HYPERLINK "tel:711" \t "_blank" </w:instrText>
        </w:r>
        <w:r>
          <w:fldChar w:fldCharType="separate"/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711</w:t>
        </w:r>
        <w:r>
          <w:fldChar w:fldCharType="end"/>
        </w:r>
      </w:ins>
      <w:ins w:id="188" w:author="Knox, Amy [USA]" w:date="2021-04-02T09:46:00Z">
        <w:r>
          <w:t>]()</w:t>
        </w:r>
      </w:ins>
      <w:ins w:id="189" w:author="Knox, Amy [USA]" w:date="2021-04-02T09:45:00Z">
        <w:r>
          <w:rPr>
            <w:rFonts w:ascii="Arial" w:hAnsi="Arial" w:cs="Arial"/>
            <w:color w:val="1D1C1D"/>
            <w:sz w:val="23"/>
            <w:szCs w:val="23"/>
            <w:shd w:val="clear" w:color="auto" w:fill="F8F8F8"/>
          </w:rPr>
          <w:t>.</w:t>
        </w:r>
      </w:ins>
    </w:p>
    <w:p w14:paraId="132ED313" w14:textId="77777777" w:rsidR="00002E6B" w:rsidRPr="00002E6B" w:rsidRDefault="00002E6B" w:rsidP="00002E6B">
      <w:pPr>
        <w:rPr>
          <w:rFonts w:ascii="Times New Roman" w:eastAsia="Times New Roman" w:hAnsi="Times New Roman" w:cs="Times New Roman"/>
        </w:rPr>
      </w:pPr>
    </w:p>
    <w:p w14:paraId="4C615934" w14:textId="77777777" w:rsidR="00002E6B" w:rsidDel="00002E6B" w:rsidRDefault="00002E6B" w:rsidP="00A9483F">
      <w:pPr>
        <w:pStyle w:val="NormalWeb"/>
        <w:shd w:val="clear" w:color="auto" w:fill="FFFFFF"/>
        <w:spacing w:before="0" w:beforeAutospacing="0" w:after="240" w:afterAutospacing="0"/>
        <w:rPr>
          <w:del w:id="190" w:author="Beth Potts" w:date="2021-03-31T17:28:00Z"/>
          <w:rFonts w:ascii="Segoe UI" w:hAnsi="Segoe UI" w:cs="Segoe UI"/>
          <w:color w:val="24292E"/>
        </w:rPr>
      </w:pPr>
    </w:p>
    <w:p w14:paraId="60FC9091" w14:textId="77777777" w:rsidR="00E72092" w:rsidRDefault="00E72092"/>
    <w:p w14:paraId="2B2D6657" w14:textId="39F56A87" w:rsidR="003C126A" w:rsidRDefault="000C7A41">
      <w:ins w:id="191" w:author="Knox, Amy [USA]" w:date="2021-04-02T09:38:00Z">
        <w:r>
          <w:t xml:space="preserve">NOT AT THIS TIME: </w:t>
        </w:r>
      </w:ins>
      <w:del w:id="192" w:author="Beth Potts" w:date="2021-04-01T13:17:00Z">
        <w:r w:rsidR="003C126A" w:rsidRPr="001A1CA1" w:rsidDel="001A1CA1">
          <w:delText>Applicant</w:delText>
        </w:r>
        <w:r w:rsidR="003C126A" w:rsidDel="001A1CA1">
          <w:delText xml:space="preserve"> </w:delText>
        </w:r>
      </w:del>
      <w:ins w:id="193" w:author="Beth Potts" w:date="2021-04-01T13:17:00Z">
        <w:r w:rsidR="001A1CA1">
          <w:t xml:space="preserve">Your </w:t>
        </w:r>
      </w:ins>
      <w:r w:rsidR="003C126A">
        <w:t>information</w:t>
      </w:r>
    </w:p>
    <w:p w14:paraId="378613B0" w14:textId="2DAE1637" w:rsidR="003C126A" w:rsidRDefault="003C126A"/>
    <w:p w14:paraId="0A96F634" w14:textId="53B4D6A8" w:rsidR="003C126A" w:rsidRPr="0050035E" w:rsidRDefault="000C7A41">
      <w:pPr>
        <w:rPr>
          <w:b/>
          <w:bCs/>
          <w:rPrChange w:id="194" w:author="Beth Potts" w:date="2021-04-01T13:35:00Z">
            <w:rPr/>
          </w:rPrChange>
        </w:rPr>
      </w:pPr>
      <w:proofErr w:type="gramStart"/>
      <w:ins w:id="195" w:author="Knox, Amy [USA]" w:date="2021-04-02T09:37:00Z">
        <w:r>
          <w:t>YES</w:t>
        </w:r>
        <w:proofErr w:type="gramEnd"/>
        <w:r>
          <w:t xml:space="preserve"> </w:t>
        </w:r>
        <w:proofErr w:type="spellStart"/>
        <w:r>
          <w:t>WE’ll</w:t>
        </w:r>
        <w:proofErr w:type="spellEnd"/>
        <w:r>
          <w:t xml:space="preserve"> DO THIS </w:t>
        </w:r>
      </w:ins>
      <w:r w:rsidR="003C126A" w:rsidRPr="0050035E">
        <w:rPr>
          <w:b/>
          <w:bCs/>
          <w:rPrChange w:id="196" w:author="Beth Potts" w:date="2021-04-01T13:35:00Z">
            <w:rPr/>
          </w:rPrChange>
        </w:rPr>
        <w:t xml:space="preserve">Direct Deposit </w:t>
      </w:r>
    </w:p>
    <w:p w14:paraId="2E60AC30" w14:textId="7254E362" w:rsidR="00BD0E11" w:rsidRDefault="00BD0E11" w:rsidP="00BD0E11">
      <w:pPr>
        <w:rPr>
          <w:ins w:id="197" w:author="Beth Potts" w:date="2021-04-01T11:52:00Z"/>
          <w:rFonts w:ascii="Segoe UI" w:eastAsia="Times New Roman" w:hAnsi="Segoe UI" w:cs="Segoe UI"/>
          <w:color w:val="24292E"/>
          <w:shd w:val="clear" w:color="auto" w:fill="FFFFFF"/>
        </w:rPr>
      </w:pPr>
      <w:r w:rsidRPr="00BD0E11">
        <w:rPr>
          <w:rFonts w:ascii="Segoe UI" w:eastAsia="Times New Roman" w:hAnsi="Segoe UI" w:cs="Segoe UI"/>
          <w:color w:val="24292E"/>
          <w:shd w:val="clear" w:color="auto" w:fill="FFFFFF"/>
        </w:rPr>
        <w:lastRenderedPageBreak/>
        <w:t xml:space="preserve">This is the bank account information we have on file for you. We’ll </w:t>
      </w:r>
      <w:del w:id="198" w:author="Beth Potts" w:date="2021-04-01T11:51:00Z">
        <w:r w:rsidRPr="00BD0E11" w:rsidDel="00BD0E11">
          <w:rPr>
            <w:rFonts w:ascii="Segoe UI" w:eastAsia="Times New Roman" w:hAnsi="Segoe UI" w:cs="Segoe UI"/>
            <w:color w:val="24292E"/>
            <w:shd w:val="clear" w:color="auto" w:fill="FFFFFF"/>
          </w:rPr>
          <w:delText xml:space="preserve">pay </w:delText>
        </w:r>
      </w:del>
      <w:ins w:id="199" w:author="Beth Potts" w:date="2021-04-01T11:51:00Z">
        <w:r>
          <w:rPr>
            <w:rFonts w:ascii="Segoe UI" w:eastAsia="Times New Roman" w:hAnsi="Segoe UI" w:cs="Segoe UI"/>
            <w:color w:val="24292E"/>
            <w:shd w:val="clear" w:color="auto" w:fill="FFFFFF"/>
          </w:rPr>
          <w:t>send</w:t>
        </w:r>
        <w:r w:rsidRPr="00BD0E11">
          <w:rPr>
            <w:rFonts w:ascii="Segoe UI" w:eastAsia="Times New Roman" w:hAnsi="Segoe UI" w:cs="Segoe UI"/>
            <w:color w:val="24292E"/>
            <w:shd w:val="clear" w:color="auto" w:fill="FFFFFF"/>
          </w:rPr>
          <w:t xml:space="preserve"> </w:t>
        </w:r>
      </w:ins>
      <w:r w:rsidRPr="00BD0E11">
        <w:rPr>
          <w:rFonts w:ascii="Segoe UI" w:eastAsia="Times New Roman" w:hAnsi="Segoe UI" w:cs="Segoe UI"/>
          <w:color w:val="24292E"/>
          <w:shd w:val="clear" w:color="auto" w:fill="FFFFFF"/>
        </w:rPr>
        <w:t xml:space="preserve">your housing </w:t>
      </w:r>
      <w:del w:id="200" w:author="Beth Potts" w:date="2021-04-01T11:51:00Z">
        <w:r w:rsidRPr="00BD0E11" w:rsidDel="00BD0E11">
          <w:rPr>
            <w:rFonts w:ascii="Segoe UI" w:eastAsia="Times New Roman" w:hAnsi="Segoe UI" w:cs="Segoe UI"/>
            <w:color w:val="24292E"/>
            <w:shd w:val="clear" w:color="auto" w:fill="FFFFFF"/>
          </w:rPr>
          <w:delText xml:space="preserve">stipend </w:delText>
        </w:r>
      </w:del>
      <w:ins w:id="201" w:author="Beth Potts" w:date="2021-04-01T11:51:00Z">
        <w:r>
          <w:rPr>
            <w:rFonts w:ascii="Segoe UI" w:eastAsia="Times New Roman" w:hAnsi="Segoe UI" w:cs="Segoe UI"/>
            <w:color w:val="24292E"/>
            <w:shd w:val="clear" w:color="auto" w:fill="FFFFFF"/>
          </w:rPr>
          <w:t>payment</w:t>
        </w:r>
        <w:r w:rsidRPr="00BD0E11">
          <w:rPr>
            <w:rFonts w:ascii="Segoe UI" w:eastAsia="Times New Roman" w:hAnsi="Segoe UI" w:cs="Segoe UI"/>
            <w:color w:val="24292E"/>
            <w:shd w:val="clear" w:color="auto" w:fill="FFFFFF"/>
          </w:rPr>
          <w:t xml:space="preserve"> </w:t>
        </w:r>
      </w:ins>
      <w:r w:rsidRPr="00BD0E11">
        <w:rPr>
          <w:rFonts w:ascii="Segoe UI" w:eastAsia="Times New Roman" w:hAnsi="Segoe UI" w:cs="Segoe UI"/>
          <w:color w:val="24292E"/>
          <w:shd w:val="clear" w:color="auto" w:fill="FFFFFF"/>
        </w:rPr>
        <w:t>to this account.</w:t>
      </w:r>
    </w:p>
    <w:p w14:paraId="3DA4217C" w14:textId="5CA567B0" w:rsidR="00BD0E11" w:rsidRDefault="00BD0E11" w:rsidP="00BD0E11">
      <w:pPr>
        <w:rPr>
          <w:ins w:id="202" w:author="Beth Potts" w:date="2021-04-01T11:52:00Z"/>
          <w:rFonts w:ascii="Segoe UI" w:eastAsia="Times New Roman" w:hAnsi="Segoe UI" w:cs="Segoe UI"/>
          <w:color w:val="24292E"/>
          <w:shd w:val="clear" w:color="auto" w:fill="FFFFFF"/>
        </w:rPr>
      </w:pPr>
    </w:p>
    <w:p w14:paraId="1F503CC5" w14:textId="3A39BA82" w:rsidR="00BD0E11" w:rsidRDefault="000C7A41" w:rsidP="00BD0E11">
      <w:pPr>
        <w:rPr>
          <w:rFonts w:ascii="Segoe UI" w:eastAsia="Times New Roman" w:hAnsi="Segoe UI" w:cs="Segoe UI"/>
          <w:color w:val="24292E"/>
          <w:shd w:val="clear" w:color="auto" w:fill="FFFFFF"/>
        </w:rPr>
      </w:pPr>
      <w:ins w:id="203" w:author="Knox, Amy [USA]" w:date="2021-04-02T09:37:00Z">
        <w:r>
          <w:t xml:space="preserve">YES </w:t>
        </w:r>
        <w:proofErr w:type="spellStart"/>
        <w:r>
          <w:t>WE’ll</w:t>
        </w:r>
        <w:proofErr w:type="spellEnd"/>
        <w:r>
          <w:t xml:space="preserve"> DO THIS </w:t>
        </w:r>
      </w:ins>
      <w:r w:rsidR="00BD0E11" w:rsidRPr="00BD0E11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Note:</w:t>
      </w:r>
      <w:r w:rsidR="00BD0E11" w:rsidRPr="00BD0E11">
        <w:rPr>
          <w:rFonts w:ascii="Segoe UI" w:eastAsia="Times New Roman" w:hAnsi="Segoe UI" w:cs="Segoe UI"/>
          <w:color w:val="24292E"/>
          <w:shd w:val="clear" w:color="auto" w:fill="FFFFFF"/>
        </w:rPr>
        <w:t xml:space="preserve"> Any updates you make here to your bank account information won't change </w:t>
      </w:r>
      <w:del w:id="204" w:author="Beth Potts" w:date="2021-04-01T11:56:00Z">
        <w:r w:rsidR="00BD0E11" w:rsidRPr="00BD0E11" w:rsidDel="00BD0E11">
          <w:rPr>
            <w:rFonts w:ascii="Segoe UI" w:eastAsia="Times New Roman" w:hAnsi="Segoe UI" w:cs="Segoe UI"/>
            <w:color w:val="24292E"/>
            <w:shd w:val="clear" w:color="auto" w:fill="FFFFFF"/>
          </w:rPr>
          <w:delText xml:space="preserve">your </w:delText>
        </w:r>
      </w:del>
      <w:ins w:id="205" w:author="Beth Potts" w:date="2021-04-01T11:56:00Z">
        <w:del w:id="206" w:author="Knox, Amy [USA]" w:date="2021-04-02T09:32:00Z">
          <w:r w:rsidR="00BD0E11" w:rsidDel="007401F2">
            <w:rPr>
              <w:rFonts w:ascii="Segoe UI" w:eastAsia="Times New Roman" w:hAnsi="Segoe UI" w:cs="Segoe UI"/>
              <w:color w:val="24292E"/>
              <w:shd w:val="clear" w:color="auto" w:fill="FFFFFF"/>
            </w:rPr>
            <w:delText xml:space="preserve">what </w:delText>
          </w:r>
        </w:del>
      </w:ins>
      <w:ins w:id="207" w:author="Beth Potts" w:date="2021-04-01T11:57:00Z">
        <w:del w:id="208" w:author="Knox, Amy [USA]" w:date="2021-04-02T09:32:00Z">
          <w:r w:rsidR="00BD0E11" w:rsidDel="007401F2">
            <w:rPr>
              <w:rFonts w:ascii="Segoe UI" w:eastAsia="Times New Roman" w:hAnsi="Segoe UI" w:cs="Segoe UI"/>
              <w:color w:val="24292E"/>
              <w:shd w:val="clear" w:color="auto" w:fill="FFFFFF"/>
            </w:rPr>
            <w:delText xml:space="preserve">you have set up </w:delText>
          </w:r>
        </w:del>
      </w:ins>
      <w:r w:rsidR="00BD0E11" w:rsidRPr="00BD0E11">
        <w:rPr>
          <w:rFonts w:ascii="Segoe UI" w:eastAsia="Times New Roman" w:hAnsi="Segoe UI" w:cs="Segoe UI"/>
          <w:color w:val="24292E"/>
          <w:shd w:val="clear" w:color="auto" w:fill="FFFFFF"/>
        </w:rPr>
        <w:t xml:space="preserve">existing accounts </w:t>
      </w:r>
      <w:ins w:id="209" w:author="Knox, Amy [USA]" w:date="2021-04-02T09:32:00Z">
        <w:r w:rsidR="007401F2">
          <w:rPr>
            <w:rFonts w:ascii="Segoe UI" w:eastAsia="Times New Roman" w:hAnsi="Segoe UI" w:cs="Segoe UI"/>
            <w:color w:val="24292E"/>
            <w:shd w:val="clear" w:color="auto" w:fill="FFFFFF"/>
          </w:rPr>
          <w:t xml:space="preserve">you’ve already set up </w:t>
        </w:r>
      </w:ins>
      <w:r w:rsidR="00BD0E11" w:rsidRPr="00BD0E11">
        <w:rPr>
          <w:rFonts w:ascii="Segoe UI" w:eastAsia="Times New Roman" w:hAnsi="Segoe UI" w:cs="Segoe UI"/>
          <w:color w:val="24292E"/>
          <w:shd w:val="clear" w:color="auto" w:fill="FFFFFF"/>
        </w:rPr>
        <w:t xml:space="preserve">for </w:t>
      </w:r>
      <w:ins w:id="210" w:author="Beth Potts" w:date="2021-04-01T11:57:00Z">
        <w:r w:rsidR="00BD0E11">
          <w:rPr>
            <w:rFonts w:ascii="Segoe UI" w:eastAsia="Times New Roman" w:hAnsi="Segoe UI" w:cs="Segoe UI"/>
            <w:color w:val="24292E"/>
            <w:shd w:val="clear" w:color="auto" w:fill="FFFFFF"/>
          </w:rPr>
          <w:t xml:space="preserve">your </w:t>
        </w:r>
      </w:ins>
      <w:r w:rsidR="00BD0E11" w:rsidRPr="00BD0E11">
        <w:rPr>
          <w:rFonts w:ascii="Segoe UI" w:eastAsia="Times New Roman" w:hAnsi="Segoe UI" w:cs="Segoe UI"/>
          <w:color w:val="24292E"/>
          <w:shd w:val="clear" w:color="auto" w:fill="FFFFFF"/>
        </w:rPr>
        <w:t xml:space="preserve">VA education or health </w:t>
      </w:r>
      <w:ins w:id="211" w:author="Beth Potts" w:date="2021-04-01T12:41:00Z">
        <w:r w:rsidR="00C302E1">
          <w:rPr>
            <w:rFonts w:ascii="Segoe UI" w:eastAsia="Times New Roman" w:hAnsi="Segoe UI" w:cs="Segoe UI"/>
            <w:color w:val="24292E"/>
            <w:shd w:val="clear" w:color="auto" w:fill="FFFFFF"/>
          </w:rPr>
          <w:t xml:space="preserve">care </w:t>
        </w:r>
      </w:ins>
      <w:r w:rsidR="00BD0E11" w:rsidRPr="00BD0E11">
        <w:rPr>
          <w:rFonts w:ascii="Segoe UI" w:eastAsia="Times New Roman" w:hAnsi="Segoe UI" w:cs="Segoe UI"/>
          <w:color w:val="24292E"/>
          <w:shd w:val="clear" w:color="auto" w:fill="FFFFFF"/>
        </w:rPr>
        <w:t>benefits.</w:t>
      </w:r>
    </w:p>
    <w:p w14:paraId="53B3355A" w14:textId="1D12B00A" w:rsidR="00937C37" w:rsidRDefault="00937C37" w:rsidP="00BD0E11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01527E99" w14:textId="3A1FA3A5" w:rsidR="00937C37" w:rsidRPr="00F94AB8" w:rsidRDefault="000C7A41" w:rsidP="00937C37">
      <w:pPr>
        <w:rPr>
          <w:rFonts w:ascii="Times New Roman" w:eastAsia="Times New Roman" w:hAnsi="Times New Roman" w:cs="Times New Roman"/>
          <w:b/>
          <w:bCs/>
        </w:rPr>
      </w:pPr>
      <w:proofErr w:type="gramStart"/>
      <w:ins w:id="212" w:author="Knox, Amy [USA]" w:date="2021-04-02T09:39:00Z">
        <w:r>
          <w:t>YES</w:t>
        </w:r>
        <w:proofErr w:type="gramEnd"/>
        <w:r>
          <w:t xml:space="preserve"> </w:t>
        </w:r>
        <w:proofErr w:type="spellStart"/>
        <w:r>
          <w:t>WE’ll</w:t>
        </w:r>
        <w:proofErr w:type="spellEnd"/>
        <w:r>
          <w:t xml:space="preserve"> DO THIS</w:t>
        </w:r>
      </w:ins>
      <w:ins w:id="213" w:author="Knox, Amy [USA]" w:date="2021-04-02T09:58:00Z">
        <w:r w:rsidR="003616A3">
          <w:t xml:space="preserve"> - </w:t>
        </w:r>
        <w:r w:rsidR="003616A3">
          <w:rPr>
            <w:b/>
            <w:bCs/>
          </w:rPr>
          <w:t>Pr</w:t>
        </w:r>
        <w:r w:rsidR="003616A3" w:rsidRPr="005B708F">
          <w:rPr>
            <w:b/>
            <w:bCs/>
          </w:rPr>
          <w:t>iority</w:t>
        </w:r>
        <w:r w:rsidR="003616A3">
          <w:rPr>
            <w:b/>
            <w:bCs/>
          </w:rPr>
          <w:t xml:space="preserve"> for 4/2 DEMO</w:t>
        </w:r>
      </w:ins>
      <w:ins w:id="214" w:author="Knox, Amy [USA]" w:date="2021-04-02T09:39:00Z">
        <w:r>
          <w:t xml:space="preserve"> </w:t>
        </w:r>
      </w:ins>
      <w:r w:rsidR="00937C37" w:rsidRPr="00F94AB8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What if I don’t have a bank account?</w:t>
      </w:r>
    </w:p>
    <w:p w14:paraId="70F82A26" w14:textId="54CF590C" w:rsidR="00937C37" w:rsidRDefault="00937C37" w:rsidP="00BD0E11">
      <w:pPr>
        <w:rPr>
          <w:rFonts w:ascii="Times New Roman" w:eastAsia="Times New Roman" w:hAnsi="Times New Roman" w:cs="Times New Roman"/>
        </w:rPr>
      </w:pPr>
    </w:p>
    <w:p w14:paraId="77498B54" w14:textId="77777777" w:rsidR="00937C37" w:rsidRDefault="00937C37" w:rsidP="0093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hyperlink r:id="rId8" w:history="1">
        <w:r>
          <w:rPr>
            <w:rStyle w:val="Hyperlink"/>
            <w:rFonts w:ascii="Segoe UI" w:hAnsi="Segoe UI" w:cs="Segoe UI"/>
          </w:rPr>
          <w:t>Veterans Benefits Banking Program (VBBP)</w:t>
        </w:r>
      </w:hyperlink>
      <w:r>
        <w:rPr>
          <w:rFonts w:ascii="Segoe UI" w:hAnsi="Segoe UI" w:cs="Segoe UI"/>
          <w:color w:val="24292E"/>
        </w:rPr>
        <w:t> provides a list of Veteran-friendly banks and credit unions. They’ll work with you to set up an account, or help you qualify for an account, so you can use direct deposit.</w:t>
      </w:r>
    </w:p>
    <w:p w14:paraId="55B83362" w14:textId="5C205FAE" w:rsidR="0050035E" w:rsidRPr="0050035E" w:rsidRDefault="00937C37" w:rsidP="0050035E">
      <w:pPr>
        <w:rPr>
          <w:ins w:id="215" w:author="Beth Potts" w:date="2021-04-01T13:24:00Z"/>
          <w:rFonts w:ascii="Times New Roman" w:eastAsia="Times New Roman" w:hAnsi="Times New Roman" w:cs="Times New Roman"/>
        </w:rPr>
      </w:pPr>
      <w:r>
        <w:rPr>
          <w:rFonts w:ascii="Segoe UI" w:hAnsi="Segoe UI" w:cs="Segoe UI"/>
          <w:color w:val="24292E"/>
        </w:rPr>
        <w:t xml:space="preserve">To get started, call one of the participating banks or credit unions listed on the VBBP website. Be sure to mention the Veterans Benefits Banking Program. </w:t>
      </w:r>
      <w:commentRangeStart w:id="216"/>
      <w:del w:id="217" w:author="Beth Potts" w:date="2021-04-01T13:21:00Z">
        <w:r w:rsidDel="0050035E">
          <w:rPr>
            <w:rFonts w:ascii="Segoe UI" w:hAnsi="Segoe UI" w:cs="Segoe UI"/>
            <w:color w:val="24292E"/>
          </w:rPr>
          <w:delText xml:space="preserve">Once </w:delText>
        </w:r>
      </w:del>
      <w:ins w:id="218" w:author="Beth Potts" w:date="2021-04-01T13:21:00Z">
        <w:r w:rsidR="0050035E">
          <w:rPr>
            <w:rFonts w:ascii="Segoe UI" w:hAnsi="Segoe UI" w:cs="Segoe UI"/>
            <w:color w:val="24292E"/>
          </w:rPr>
          <w:t xml:space="preserve">After </w:t>
        </w:r>
      </w:ins>
      <w:r>
        <w:rPr>
          <w:rFonts w:ascii="Segoe UI" w:hAnsi="Segoe UI" w:cs="Segoe UI"/>
          <w:color w:val="24292E"/>
        </w:rPr>
        <w:t>you have direct deposit set up, call the GI Bill Hotline</w:t>
      </w:r>
      <w:ins w:id="219" w:author="Beth Potts" w:date="2021-04-01T13:22:00Z">
        <w:r w:rsidR="0050035E">
          <w:rPr>
            <w:rFonts w:ascii="Segoe UI" w:hAnsi="Segoe UI" w:cs="Segoe UI"/>
            <w:color w:val="24292E"/>
          </w:rPr>
          <w:t xml:space="preserve"> at</w:t>
        </w:r>
      </w:ins>
      <w:del w:id="220" w:author="Beth Potts" w:date="2021-04-01T13:22:00Z">
        <w:r w:rsidDel="0050035E">
          <w:rPr>
            <w:rFonts w:ascii="Segoe UI" w:hAnsi="Segoe UI" w:cs="Segoe UI"/>
            <w:color w:val="24292E"/>
          </w:rPr>
          <w:delText>:</w:delText>
        </w:r>
      </w:del>
      <w:r>
        <w:rPr>
          <w:rFonts w:ascii="Segoe UI" w:hAnsi="Segoe UI" w:cs="Segoe UI"/>
          <w:color w:val="24292E"/>
        </w:rPr>
        <w:t> </w:t>
      </w:r>
      <w:hyperlink r:id="rId9" w:history="1">
        <w:r>
          <w:rPr>
            <w:rStyle w:val="Hyperlink"/>
            <w:rFonts w:ascii="Segoe UI" w:hAnsi="Segoe UI" w:cs="Segoe UI"/>
          </w:rPr>
          <w:t>888-442-4551</w:t>
        </w:r>
      </w:hyperlink>
      <w:ins w:id="221" w:author="Beth Potts" w:date="2021-04-01T13:22:00Z">
        <w:r w:rsidR="0050035E">
          <w:rPr>
            <w:rFonts w:ascii="Segoe UI" w:hAnsi="Segoe UI" w:cs="Segoe UI"/>
            <w:color w:val="24292E"/>
          </w:rPr>
          <w:t xml:space="preserve">. </w:t>
        </w:r>
      </w:ins>
      <w:ins w:id="222" w:author="Beth Potts" w:date="2021-04-01T13:23:00Z">
        <w:r w:rsidR="0050035E">
          <w:rPr>
            <w:rFonts w:ascii="Segoe UI" w:hAnsi="Segoe UI" w:cs="Segoe UI"/>
            <w:color w:val="24292E"/>
          </w:rPr>
          <w:t>We’re here</w:t>
        </w:r>
      </w:ins>
      <w:ins w:id="223" w:author="Beth Potts" w:date="2021-04-01T13:24:00Z">
        <w:r w:rsidR="0050035E">
          <w:rPr>
            <w:rFonts w:ascii="Segoe UI" w:hAnsi="Segoe UI" w:cs="Segoe UI"/>
            <w:color w:val="24292E"/>
          </w:rPr>
          <w:t xml:space="preserve"> Monday through Friday, 8:00 a.m. to 7:00 p.m. ET.</w:t>
        </w:r>
      </w:ins>
      <w:commentRangeEnd w:id="216"/>
      <w:ins w:id="224" w:author="Beth Potts" w:date="2021-04-01T14:22:00Z">
        <w:r w:rsidR="004347C4">
          <w:rPr>
            <w:rStyle w:val="CommentReference"/>
          </w:rPr>
          <w:commentReference w:id="216"/>
        </w:r>
      </w:ins>
    </w:p>
    <w:p w14:paraId="5B731FE8" w14:textId="16980DAC" w:rsidR="00937C37" w:rsidRDefault="00937C37" w:rsidP="0093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A9BF400" w14:textId="71824170" w:rsidR="00937C37" w:rsidRDefault="00937C37" w:rsidP="0093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1A1CA1">
        <w:rPr>
          <w:rFonts w:ascii="Segoe UI" w:hAnsi="Segoe UI" w:cs="Segoe UI"/>
          <w:b/>
          <w:bCs/>
          <w:color w:val="24292E"/>
          <w:rPrChange w:id="225" w:author="Beth Potts" w:date="2021-04-01T13:19:00Z">
            <w:rPr>
              <w:rFonts w:ascii="Segoe UI" w:hAnsi="Segoe UI" w:cs="Segoe UI"/>
              <w:color w:val="24292E"/>
            </w:rPr>
          </w:rPrChange>
        </w:rPr>
        <w:t>Note:</w:t>
      </w:r>
      <w:r>
        <w:rPr>
          <w:rFonts w:ascii="Segoe UI" w:hAnsi="Segoe UI" w:cs="Segoe UI"/>
          <w:color w:val="24292E"/>
        </w:rPr>
        <w:t xml:space="preserve"> The Department of the Treasury requires us to make electronic payments. If you don’t want to use direct deposit, you’ll need to call the Department of the Treasury at 888-224-2950. Ask to talk with a representative </w:t>
      </w:r>
      <w:del w:id="226" w:author="Beth Potts" w:date="2021-04-01T13:20:00Z">
        <w:r w:rsidDel="001A1CA1">
          <w:rPr>
            <w:rFonts w:ascii="Segoe UI" w:hAnsi="Segoe UI" w:cs="Segoe UI"/>
            <w:color w:val="24292E"/>
          </w:rPr>
          <w:delText>who handles</w:delText>
        </w:r>
      </w:del>
      <w:ins w:id="227" w:author="Beth Potts" w:date="2021-04-01T13:20:00Z">
        <w:r w:rsidR="001A1CA1">
          <w:rPr>
            <w:rFonts w:ascii="Segoe UI" w:hAnsi="Segoe UI" w:cs="Segoe UI"/>
            <w:color w:val="24292E"/>
          </w:rPr>
          <w:t>about</w:t>
        </w:r>
      </w:ins>
      <w:r>
        <w:rPr>
          <w:rFonts w:ascii="Segoe UI" w:hAnsi="Segoe UI" w:cs="Segoe UI"/>
          <w:color w:val="24292E"/>
        </w:rPr>
        <w:t xml:space="preserve"> waiver requests. They can answer any questions or concerns you may have.</w:t>
      </w:r>
    </w:p>
    <w:p w14:paraId="3197F44F" w14:textId="77777777" w:rsidR="00937C37" w:rsidRPr="00BD0E11" w:rsidRDefault="00937C37" w:rsidP="00BD0E11">
      <w:pPr>
        <w:rPr>
          <w:rFonts w:ascii="Times New Roman" w:eastAsia="Times New Roman" w:hAnsi="Times New Roman" w:cs="Times New Roman"/>
        </w:rPr>
      </w:pPr>
    </w:p>
    <w:p w14:paraId="38149010" w14:textId="27D9A06F" w:rsidR="0050035E" w:rsidRDefault="000C7A41" w:rsidP="0050035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ins w:id="228" w:author="Knox, Amy [USA]" w:date="2021-04-02T09:40:00Z">
        <w:r>
          <w:t>YES</w:t>
        </w:r>
        <w:proofErr w:type="gramEnd"/>
        <w:r>
          <w:t xml:space="preserve"> </w:t>
        </w:r>
        <w:proofErr w:type="spellStart"/>
        <w:r>
          <w:t>WE’ll</w:t>
        </w:r>
        <w:proofErr w:type="spellEnd"/>
        <w:r>
          <w:t xml:space="preserve"> DO THIS (all of these)</w:t>
        </w:r>
      </w:ins>
      <w:ins w:id="229" w:author="Knox, Amy [USA]" w:date="2021-04-02T09:58:00Z">
        <w:r w:rsidR="003616A3">
          <w:t xml:space="preserve"> </w:t>
        </w:r>
        <w:r w:rsidR="003616A3" w:rsidRPr="005B708F">
          <w:rPr>
            <w:b/>
            <w:bCs/>
          </w:rPr>
          <w:t>priority</w:t>
        </w:r>
        <w:r w:rsidR="003616A3">
          <w:rPr>
            <w:b/>
            <w:bCs/>
          </w:rPr>
          <w:t xml:space="preserve"> for 4/2 DEMO</w:t>
        </w:r>
      </w:ins>
      <w:ins w:id="230" w:author="Knox, Amy [USA]" w:date="2021-04-02T09:40:00Z">
        <w:r>
          <w:t xml:space="preserve"> </w:t>
        </w:r>
      </w:ins>
      <w:r w:rsidR="0050035E">
        <w:rPr>
          <w:rFonts w:ascii="Segoe UI" w:hAnsi="Segoe UI" w:cs="Segoe UI"/>
          <w:color w:val="24292E"/>
          <w:sz w:val="30"/>
          <w:szCs w:val="30"/>
        </w:rPr>
        <w:t xml:space="preserve">Program </w:t>
      </w:r>
      <w:del w:id="231" w:author="Beth Potts" w:date="2021-04-01T13:28:00Z">
        <w:r w:rsidR="0050035E" w:rsidDel="0050035E">
          <w:rPr>
            <w:rFonts w:ascii="Segoe UI" w:hAnsi="Segoe UI" w:cs="Segoe UI"/>
            <w:color w:val="24292E"/>
            <w:sz w:val="30"/>
            <w:szCs w:val="30"/>
          </w:rPr>
          <w:delText>selection</w:delText>
        </w:r>
      </w:del>
      <w:ins w:id="232" w:author="Beth Potts" w:date="2021-04-01T13:28:00Z">
        <w:r w:rsidR="0050035E">
          <w:rPr>
            <w:rFonts w:ascii="Segoe UI" w:hAnsi="Segoe UI" w:cs="Segoe UI"/>
            <w:color w:val="24292E"/>
            <w:sz w:val="30"/>
            <w:szCs w:val="30"/>
          </w:rPr>
          <w:t>information</w:t>
        </w:r>
      </w:ins>
    </w:p>
    <w:p w14:paraId="772E1C3C" w14:textId="2639EFA2" w:rsidR="0050035E" w:rsidRPr="0050035E" w:rsidRDefault="0050035E" w:rsidP="0050035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del w:id="233" w:author="Beth Potts" w:date="2021-04-01T13:40:00Z">
        <w:r w:rsidRPr="0050035E" w:rsidDel="00AC5B3E">
          <w:rPr>
            <w:rFonts w:ascii="Segoe UI" w:eastAsia="Times New Roman" w:hAnsi="Segoe UI" w:cs="Segoe UI"/>
            <w:color w:val="24292E"/>
          </w:rPr>
          <w:delText>Have you picked a</w:delText>
        </w:r>
      </w:del>
      <w:ins w:id="234" w:author="Beth Potts" w:date="2021-04-01T13:40:00Z">
        <w:r w:rsidR="00AC5B3E">
          <w:rPr>
            <w:rFonts w:ascii="Segoe UI" w:eastAsia="Times New Roman" w:hAnsi="Segoe UI" w:cs="Segoe UI"/>
            <w:color w:val="24292E"/>
          </w:rPr>
          <w:t>Do you know which</w:t>
        </w:r>
      </w:ins>
      <w:r w:rsidRPr="0050035E">
        <w:rPr>
          <w:rFonts w:ascii="Segoe UI" w:eastAsia="Times New Roman" w:hAnsi="Segoe UI" w:cs="Segoe UI"/>
          <w:color w:val="24292E"/>
        </w:rPr>
        <w:t xml:space="preserve"> program you'd like to </w:t>
      </w:r>
      <w:del w:id="235" w:author="Beth Potts" w:date="2021-04-01T13:40:00Z">
        <w:r w:rsidRPr="0050035E" w:rsidDel="00AC5B3E">
          <w:rPr>
            <w:rFonts w:ascii="Segoe UI" w:eastAsia="Times New Roman" w:hAnsi="Segoe UI" w:cs="Segoe UI"/>
            <w:color w:val="24292E"/>
          </w:rPr>
          <w:delText xml:space="preserve">attend </w:delText>
        </w:r>
      </w:del>
      <w:ins w:id="236" w:author="Beth Potts" w:date="2021-04-01T13:40:00Z">
        <w:r w:rsidR="00AC5B3E">
          <w:rPr>
            <w:rFonts w:ascii="Segoe UI" w:eastAsia="Times New Roman" w:hAnsi="Segoe UI" w:cs="Segoe UI"/>
            <w:color w:val="24292E"/>
          </w:rPr>
          <w:t>enroll in</w:t>
        </w:r>
      </w:ins>
      <w:del w:id="237" w:author="Beth Potts" w:date="2021-04-01T13:40:00Z">
        <w:r w:rsidRPr="0050035E" w:rsidDel="00AC5B3E">
          <w:rPr>
            <w:rFonts w:ascii="Segoe UI" w:eastAsia="Times New Roman" w:hAnsi="Segoe UI" w:cs="Segoe UI"/>
            <w:color w:val="24292E"/>
          </w:rPr>
          <w:delText xml:space="preserve">using </w:delText>
        </w:r>
      </w:del>
      <w:del w:id="238" w:author="Beth Potts" w:date="2021-04-01T13:41:00Z">
        <w:r w:rsidRPr="0050035E" w:rsidDel="00AC5B3E">
          <w:rPr>
            <w:rFonts w:ascii="Segoe UI" w:eastAsia="Times New Roman" w:hAnsi="Segoe UI" w:cs="Segoe UI"/>
            <w:color w:val="24292E"/>
          </w:rPr>
          <w:delText>VRRAP</w:delText>
        </w:r>
      </w:del>
      <w:r w:rsidRPr="0050035E">
        <w:rPr>
          <w:rFonts w:ascii="Segoe UI" w:eastAsia="Times New Roman" w:hAnsi="Segoe UI" w:cs="Segoe UI"/>
          <w:color w:val="24292E"/>
        </w:rPr>
        <w:t xml:space="preserve">? </w:t>
      </w:r>
      <w:proofErr w:type="gramStart"/>
      <w:r w:rsidRPr="0050035E">
        <w:rPr>
          <w:rFonts w:ascii="Segoe UI" w:eastAsia="Times New Roman" w:hAnsi="Segoe UI" w:cs="Segoe UI"/>
          <w:color w:val="24292E"/>
        </w:rPr>
        <w:t>( *</w:t>
      </w:r>
      <w:proofErr w:type="gramEnd"/>
      <w:r w:rsidRPr="0050035E">
        <w:rPr>
          <w:rFonts w:ascii="Segoe UI" w:eastAsia="Times New Roman" w:hAnsi="Segoe UI" w:cs="Segoe UI"/>
          <w:color w:val="24292E"/>
        </w:rPr>
        <w:t xml:space="preserve"> Required) { Radio: yes or no }</w:t>
      </w:r>
    </w:p>
    <w:p w14:paraId="3EFE0FA0" w14:textId="55B06762" w:rsidR="0050035E" w:rsidRPr="0050035E" w:rsidRDefault="0050035E" w:rsidP="0050035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0035E">
        <w:rPr>
          <w:rFonts w:ascii="Segoe UI" w:eastAsia="Times New Roman" w:hAnsi="Segoe UI" w:cs="Segoe UI"/>
          <w:color w:val="24292E"/>
        </w:rPr>
        <w:t xml:space="preserve">What's the name of the </w:t>
      </w:r>
      <w:del w:id="239" w:author="Beth Potts" w:date="2021-04-01T13:41:00Z">
        <w:r w:rsidRPr="0050035E" w:rsidDel="00AC5B3E">
          <w:rPr>
            <w:rFonts w:ascii="Segoe UI" w:eastAsia="Times New Roman" w:hAnsi="Segoe UI" w:cs="Segoe UI"/>
            <w:color w:val="24292E"/>
          </w:rPr>
          <w:delText>program's provider</w:delText>
        </w:r>
      </w:del>
      <w:ins w:id="240" w:author="Beth Potts" w:date="2021-04-01T13:41:00Z">
        <w:r w:rsidR="00AC5B3E">
          <w:rPr>
            <w:rFonts w:ascii="Segoe UI" w:eastAsia="Times New Roman" w:hAnsi="Segoe UI" w:cs="Segoe UI"/>
            <w:color w:val="24292E"/>
          </w:rPr>
          <w:t>school or training provider</w:t>
        </w:r>
      </w:ins>
      <w:r w:rsidRPr="0050035E">
        <w:rPr>
          <w:rFonts w:ascii="Segoe UI" w:eastAsia="Times New Roman" w:hAnsi="Segoe UI" w:cs="Segoe UI"/>
          <w:color w:val="24292E"/>
        </w:rPr>
        <w:t xml:space="preserve">? </w:t>
      </w:r>
      <w:proofErr w:type="gramStart"/>
      <w:r w:rsidRPr="0050035E">
        <w:rPr>
          <w:rFonts w:ascii="Segoe UI" w:eastAsia="Times New Roman" w:hAnsi="Segoe UI" w:cs="Segoe UI"/>
          <w:color w:val="24292E"/>
        </w:rPr>
        <w:t>{ free</w:t>
      </w:r>
      <w:proofErr w:type="gramEnd"/>
      <w:r w:rsidRPr="0050035E">
        <w:rPr>
          <w:rFonts w:ascii="Segoe UI" w:eastAsia="Times New Roman" w:hAnsi="Segoe UI" w:cs="Segoe UI"/>
          <w:color w:val="24292E"/>
        </w:rPr>
        <w:t xml:space="preserve"> text }</w:t>
      </w:r>
    </w:p>
    <w:p w14:paraId="33AA4145" w14:textId="77777777" w:rsidR="0050035E" w:rsidRPr="0050035E" w:rsidRDefault="0050035E" w:rsidP="0050035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0035E">
        <w:rPr>
          <w:rFonts w:ascii="Segoe UI" w:eastAsia="Times New Roman" w:hAnsi="Segoe UI" w:cs="Segoe UI"/>
          <w:color w:val="24292E"/>
        </w:rPr>
        <w:t xml:space="preserve">What's the name of the program? </w:t>
      </w:r>
      <w:proofErr w:type="gramStart"/>
      <w:r w:rsidRPr="0050035E">
        <w:rPr>
          <w:rFonts w:ascii="Segoe UI" w:eastAsia="Times New Roman" w:hAnsi="Segoe UI" w:cs="Segoe UI"/>
          <w:color w:val="24292E"/>
        </w:rPr>
        <w:t>{ free</w:t>
      </w:r>
      <w:proofErr w:type="gramEnd"/>
      <w:r w:rsidRPr="0050035E">
        <w:rPr>
          <w:rFonts w:ascii="Segoe UI" w:eastAsia="Times New Roman" w:hAnsi="Segoe UI" w:cs="Segoe UI"/>
          <w:color w:val="24292E"/>
        </w:rPr>
        <w:t xml:space="preserve"> text }</w:t>
      </w:r>
    </w:p>
    <w:p w14:paraId="2596CD3C" w14:textId="22DB31FB" w:rsidR="0050035E" w:rsidRPr="0050035E" w:rsidRDefault="0050035E" w:rsidP="0050035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del w:id="241" w:author="Beth Potts" w:date="2021-04-01T13:42:00Z">
        <w:r w:rsidRPr="0050035E" w:rsidDel="00AC5B3E">
          <w:rPr>
            <w:rFonts w:ascii="Segoe UI" w:eastAsia="Times New Roman" w:hAnsi="Segoe UI" w:cs="Segoe UI"/>
            <w:color w:val="24292E"/>
          </w:rPr>
          <w:delText xml:space="preserve">What </w:delText>
        </w:r>
      </w:del>
      <w:ins w:id="242" w:author="Beth Potts" w:date="2021-04-01T13:42:00Z">
        <w:r w:rsidR="00AC5B3E">
          <w:rPr>
            <w:rFonts w:ascii="Segoe UI" w:eastAsia="Times New Roman" w:hAnsi="Segoe UI" w:cs="Segoe UI"/>
            <w:color w:val="24292E"/>
          </w:rPr>
          <w:t>Which</w:t>
        </w:r>
        <w:r w:rsidR="00AC5B3E" w:rsidRPr="0050035E">
          <w:rPr>
            <w:rFonts w:ascii="Segoe UI" w:eastAsia="Times New Roman" w:hAnsi="Segoe UI" w:cs="Segoe UI"/>
            <w:color w:val="24292E"/>
          </w:rPr>
          <w:t xml:space="preserve"> </w:t>
        </w:r>
      </w:ins>
      <w:r w:rsidRPr="0050035E">
        <w:rPr>
          <w:rFonts w:ascii="Segoe UI" w:eastAsia="Times New Roman" w:hAnsi="Segoe UI" w:cs="Segoe UI"/>
          <w:color w:val="24292E"/>
        </w:rPr>
        <w:t xml:space="preserve">city is the program in? </w:t>
      </w:r>
      <w:proofErr w:type="gramStart"/>
      <w:r w:rsidRPr="0050035E">
        <w:rPr>
          <w:rFonts w:ascii="Segoe UI" w:eastAsia="Times New Roman" w:hAnsi="Segoe UI" w:cs="Segoe UI"/>
          <w:color w:val="24292E"/>
        </w:rPr>
        <w:t>{ free</w:t>
      </w:r>
      <w:proofErr w:type="gramEnd"/>
      <w:r w:rsidRPr="0050035E">
        <w:rPr>
          <w:rFonts w:ascii="Segoe UI" w:eastAsia="Times New Roman" w:hAnsi="Segoe UI" w:cs="Segoe UI"/>
          <w:color w:val="24292E"/>
        </w:rPr>
        <w:t xml:space="preserve"> text }</w:t>
      </w:r>
    </w:p>
    <w:p w14:paraId="254C301E" w14:textId="47C52257" w:rsidR="0050035E" w:rsidRPr="0050035E" w:rsidRDefault="0050035E" w:rsidP="0050035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del w:id="243" w:author="Beth Potts" w:date="2021-04-01T13:44:00Z">
        <w:r w:rsidRPr="0050035E" w:rsidDel="00AC5B3E">
          <w:rPr>
            <w:rFonts w:ascii="Segoe UI" w:eastAsia="Times New Roman" w:hAnsi="Segoe UI" w:cs="Segoe UI"/>
            <w:color w:val="24292E"/>
          </w:rPr>
          <w:delText xml:space="preserve">What </w:delText>
        </w:r>
      </w:del>
      <w:ins w:id="244" w:author="Beth Potts" w:date="2021-04-01T13:44:00Z">
        <w:r w:rsidR="00AC5B3E">
          <w:rPr>
            <w:rFonts w:ascii="Segoe UI" w:eastAsia="Times New Roman" w:hAnsi="Segoe UI" w:cs="Segoe UI"/>
            <w:color w:val="24292E"/>
          </w:rPr>
          <w:t>Which</w:t>
        </w:r>
        <w:r w:rsidR="00AC5B3E" w:rsidRPr="0050035E">
          <w:rPr>
            <w:rFonts w:ascii="Segoe UI" w:eastAsia="Times New Roman" w:hAnsi="Segoe UI" w:cs="Segoe UI"/>
            <w:color w:val="24292E"/>
          </w:rPr>
          <w:t xml:space="preserve"> </w:t>
        </w:r>
      </w:ins>
      <w:r w:rsidRPr="0050035E">
        <w:rPr>
          <w:rFonts w:ascii="Segoe UI" w:eastAsia="Times New Roman" w:hAnsi="Segoe UI" w:cs="Segoe UI"/>
          <w:color w:val="24292E"/>
        </w:rPr>
        <w:t xml:space="preserve">state is the program in? </w:t>
      </w:r>
      <w:proofErr w:type="gramStart"/>
      <w:r w:rsidRPr="0050035E">
        <w:rPr>
          <w:rFonts w:ascii="Segoe UI" w:eastAsia="Times New Roman" w:hAnsi="Segoe UI" w:cs="Segoe UI"/>
          <w:color w:val="24292E"/>
        </w:rPr>
        <w:t>{ free</w:t>
      </w:r>
      <w:proofErr w:type="gramEnd"/>
      <w:r w:rsidRPr="0050035E">
        <w:rPr>
          <w:rFonts w:ascii="Segoe UI" w:eastAsia="Times New Roman" w:hAnsi="Segoe UI" w:cs="Segoe UI"/>
          <w:color w:val="24292E"/>
        </w:rPr>
        <w:t xml:space="preserve"> text }</w:t>
      </w:r>
    </w:p>
    <w:p w14:paraId="76DEC703" w14:textId="09FDB4DF" w:rsidR="0050035E" w:rsidRDefault="0050035E" w:rsidP="0050035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0035E">
        <w:rPr>
          <w:rFonts w:ascii="Segoe UI" w:eastAsia="Times New Roman" w:hAnsi="Segoe UI" w:cs="Segoe UI"/>
          <w:color w:val="24292E"/>
        </w:rPr>
        <w:t>Is the program in-person, online</w:t>
      </w:r>
      <w:ins w:id="245" w:author="Beth Potts" w:date="2021-04-01T13:45:00Z">
        <w:r w:rsidR="00F94AB8">
          <w:rPr>
            <w:rFonts w:ascii="Segoe UI" w:eastAsia="Times New Roman" w:hAnsi="Segoe UI" w:cs="Segoe UI"/>
            <w:color w:val="24292E"/>
          </w:rPr>
          <w:t>,</w:t>
        </w:r>
      </w:ins>
      <w:r w:rsidRPr="0050035E">
        <w:rPr>
          <w:rFonts w:ascii="Segoe UI" w:eastAsia="Times New Roman" w:hAnsi="Segoe UI" w:cs="Segoe UI"/>
          <w:color w:val="24292E"/>
        </w:rPr>
        <w:t xml:space="preserve"> or both? </w:t>
      </w:r>
      <w:proofErr w:type="gramStart"/>
      <w:r w:rsidRPr="0050035E">
        <w:rPr>
          <w:rFonts w:ascii="Segoe UI" w:eastAsia="Times New Roman" w:hAnsi="Segoe UI" w:cs="Segoe UI"/>
          <w:color w:val="24292E"/>
        </w:rPr>
        <w:t>{ Radio</w:t>
      </w:r>
      <w:proofErr w:type="gramEnd"/>
      <w:r w:rsidRPr="0050035E">
        <w:rPr>
          <w:rFonts w:ascii="Segoe UI" w:eastAsia="Times New Roman" w:hAnsi="Segoe UI" w:cs="Segoe UI"/>
          <w:color w:val="24292E"/>
        </w:rPr>
        <w:t>: In-person , Online , "</w:t>
      </w:r>
      <w:ins w:id="246" w:author="Beth Potts" w:date="2021-04-01T13:47:00Z">
        <w:r w:rsidR="00F94AB8">
          <w:rPr>
            <w:rFonts w:ascii="Segoe UI" w:eastAsia="Times New Roman" w:hAnsi="Segoe UI" w:cs="Segoe UI"/>
            <w:color w:val="24292E"/>
          </w:rPr>
          <w:t>B</w:t>
        </w:r>
      </w:ins>
      <w:del w:id="247" w:author="Beth Potts" w:date="2021-04-01T13:47:00Z">
        <w:r w:rsidRPr="0050035E" w:rsidDel="00F94AB8">
          <w:rPr>
            <w:rFonts w:ascii="Segoe UI" w:eastAsia="Times New Roman" w:hAnsi="Segoe UI" w:cs="Segoe UI"/>
            <w:color w:val="24292E"/>
          </w:rPr>
          <w:delText>It's b</w:delText>
        </w:r>
      </w:del>
      <w:r w:rsidRPr="0050035E">
        <w:rPr>
          <w:rFonts w:ascii="Segoe UI" w:eastAsia="Times New Roman" w:hAnsi="Segoe UI" w:cs="Segoe UI"/>
          <w:color w:val="24292E"/>
        </w:rPr>
        <w:t>oth in-person and online" }</w:t>
      </w:r>
    </w:p>
    <w:p w14:paraId="27975573" w14:textId="77777777" w:rsidR="0080463E" w:rsidRDefault="0080463E" w:rsidP="0080463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Form Title: Apply for the Veteran Rapid Retraining Assistance Program (VRRAP)</w:t>
      </w:r>
    </w:p>
    <w:p w14:paraId="73B5E7C7" w14:textId="77777777" w:rsidR="0080463E" w:rsidRDefault="0080463E" w:rsidP="0080463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Chapter Title: Step 2 of 2: Review application</w:t>
      </w:r>
    </w:p>
    <w:p w14:paraId="2489B6AE" w14:textId="7D6B3EF6" w:rsidR="0080463E" w:rsidRDefault="000C7A41" w:rsidP="008046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ins w:id="248" w:author="Knox, Amy [USA]" w:date="2021-04-02T09:41:00Z">
        <w:r>
          <w:t>YES</w:t>
        </w:r>
        <w:proofErr w:type="gramEnd"/>
        <w:r>
          <w:t xml:space="preserve"> </w:t>
        </w:r>
        <w:proofErr w:type="spellStart"/>
        <w:r>
          <w:t>WE’ll</w:t>
        </w:r>
        <w:proofErr w:type="spellEnd"/>
        <w:r>
          <w:t xml:space="preserve"> DO THIS </w:t>
        </w:r>
      </w:ins>
      <w:r w:rsidR="0080463E">
        <w:rPr>
          <w:rFonts w:ascii="Segoe UI" w:hAnsi="Segoe UI" w:cs="Segoe UI"/>
          <w:color w:val="24292E"/>
        </w:rPr>
        <w:t xml:space="preserve">Please review the information below to </w:t>
      </w:r>
      <w:del w:id="249" w:author="Beth Potts" w:date="2021-04-01T14:05:00Z">
        <w:r w:rsidR="0080463E" w:rsidDel="0080463E">
          <w:rPr>
            <w:rFonts w:ascii="Segoe UI" w:hAnsi="Segoe UI" w:cs="Segoe UI"/>
            <w:color w:val="24292E"/>
          </w:rPr>
          <w:delText>ensure that</w:delText>
        </w:r>
      </w:del>
      <w:ins w:id="250" w:author="Beth Potts" w:date="2021-04-01T14:05:00Z">
        <w:r w:rsidR="0080463E">
          <w:rPr>
            <w:rFonts w:ascii="Segoe UI" w:hAnsi="Segoe UI" w:cs="Segoe UI"/>
            <w:color w:val="24292E"/>
          </w:rPr>
          <w:t>make sure</w:t>
        </w:r>
      </w:ins>
      <w:r w:rsidR="0080463E">
        <w:rPr>
          <w:rFonts w:ascii="Segoe UI" w:hAnsi="Segoe UI" w:cs="Segoe UI"/>
          <w:color w:val="24292E"/>
        </w:rPr>
        <w:t xml:space="preserve"> it’s correct before you submit your application. This is especially important if you worked on your application over several days.</w:t>
      </w:r>
    </w:p>
    <w:p w14:paraId="5231EE94" w14:textId="6E2786CC" w:rsidR="0080463E" w:rsidRDefault="0080463E" w:rsidP="008046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{ Summary</w:t>
      </w:r>
      <w:proofErr w:type="gramEnd"/>
      <w:r>
        <w:rPr>
          <w:rFonts w:ascii="Segoe UI" w:hAnsi="Segoe UI" w:cs="Segoe UI"/>
          <w:color w:val="24292E"/>
        </w:rPr>
        <w:t xml:space="preserve"> </w:t>
      </w:r>
      <w:ins w:id="251" w:author="Beth Potts" w:date="2021-04-01T14:09:00Z">
        <w:r>
          <w:rPr>
            <w:rFonts w:ascii="Segoe UI" w:hAnsi="Segoe UI" w:cs="Segoe UI"/>
            <w:color w:val="24292E"/>
          </w:rPr>
          <w:t>r</w:t>
        </w:r>
      </w:ins>
      <w:del w:id="252" w:author="Beth Potts" w:date="2021-04-01T14:09:00Z">
        <w:r w:rsidDel="0080463E">
          <w:rPr>
            <w:rFonts w:ascii="Segoe UI" w:hAnsi="Segoe UI" w:cs="Segoe UI"/>
            <w:color w:val="24292E"/>
          </w:rPr>
          <w:delText>R</w:delText>
        </w:r>
      </w:del>
      <w:r>
        <w:rPr>
          <w:rFonts w:ascii="Segoe UI" w:hAnsi="Segoe UI" w:cs="Segoe UI"/>
          <w:color w:val="24292E"/>
        </w:rPr>
        <w:t>eview / Edit functionality }</w:t>
      </w:r>
      <w:ins w:id="253" w:author="Knox, Amy [USA]" w:date="2021-04-02T09:40:00Z">
        <w:r w:rsidR="000C7A41">
          <w:rPr>
            <w:rFonts w:ascii="Segoe UI" w:hAnsi="Segoe UI" w:cs="Segoe UI"/>
            <w:color w:val="24292E"/>
          </w:rPr>
          <w:br/>
        </w:r>
        <w:r w:rsidR="000C7A41">
          <w:rPr>
            <w:rFonts w:ascii="Segoe UI" w:hAnsi="Segoe UI" w:cs="Segoe UI"/>
            <w:color w:val="24292E"/>
          </w:rPr>
          <w:br/>
        </w:r>
        <w:r w:rsidR="000C7A41">
          <w:t xml:space="preserve">YES </w:t>
        </w:r>
        <w:proofErr w:type="spellStart"/>
        <w:r w:rsidR="000C7A41">
          <w:t>WE’ll</w:t>
        </w:r>
        <w:proofErr w:type="spellEnd"/>
        <w:r w:rsidR="000C7A41">
          <w:t xml:space="preserve"> DO THIS</w:t>
        </w:r>
      </w:ins>
    </w:p>
    <w:p w14:paraId="609A7489" w14:textId="652665F5" w:rsidR="0080463E" w:rsidRDefault="0080463E" w:rsidP="0080463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VRRAP </w:t>
      </w:r>
      <w:ins w:id="254" w:author="Beth Potts" w:date="2021-04-01T14:09:00Z">
        <w:r>
          <w:rPr>
            <w:rFonts w:ascii="Segoe UI" w:hAnsi="Segoe UI" w:cs="Segoe UI"/>
            <w:color w:val="24292E"/>
          </w:rPr>
          <w:t>a</w:t>
        </w:r>
      </w:ins>
      <w:del w:id="255" w:author="Beth Potts" w:date="2021-04-01T14:09:00Z">
        <w:r w:rsidDel="0080463E">
          <w:rPr>
            <w:rFonts w:ascii="Segoe UI" w:hAnsi="Segoe UI" w:cs="Segoe UI"/>
            <w:color w:val="24292E"/>
          </w:rPr>
          <w:delText>A</w:delText>
        </w:r>
      </w:del>
      <w:r>
        <w:rPr>
          <w:rFonts w:ascii="Segoe UI" w:hAnsi="Segoe UI" w:cs="Segoe UI"/>
          <w:color w:val="24292E"/>
        </w:rPr>
        <w:t xml:space="preserve">pplication </w:t>
      </w:r>
      <w:proofErr w:type="gramStart"/>
      <w:r>
        <w:rPr>
          <w:rFonts w:ascii="Segoe UI" w:hAnsi="Segoe UI" w:cs="Segoe UI"/>
          <w:color w:val="24292E"/>
        </w:rPr>
        <w:t>{ accordion</w:t>
      </w:r>
      <w:proofErr w:type="gramEnd"/>
      <w:r>
        <w:rPr>
          <w:rFonts w:ascii="Segoe UI" w:hAnsi="Segoe UI" w:cs="Segoe UI"/>
          <w:color w:val="24292E"/>
        </w:rPr>
        <w:t xml:space="preserve"> }</w:t>
      </w:r>
    </w:p>
    <w:p w14:paraId="2075A4A2" w14:textId="251103E7" w:rsidR="0080463E" w:rsidRDefault="000C7A41" w:rsidP="0080463E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gramStart"/>
      <w:ins w:id="256" w:author="Knox, Amy [USA]" w:date="2021-04-02T09:41:00Z">
        <w:r>
          <w:t>YES</w:t>
        </w:r>
        <w:proofErr w:type="gramEnd"/>
        <w:r>
          <w:t xml:space="preserve"> </w:t>
        </w:r>
        <w:proofErr w:type="spellStart"/>
        <w:r>
          <w:t>WE’ll</w:t>
        </w:r>
        <w:proofErr w:type="spellEnd"/>
        <w:r>
          <w:t xml:space="preserve"> DO THIS</w:t>
        </w:r>
      </w:ins>
      <w:ins w:id="257" w:author="Knox, Amy [USA]" w:date="2021-04-02T09:58:00Z">
        <w:r w:rsidR="003616A3">
          <w:t xml:space="preserve"> </w:t>
        </w:r>
        <w:r w:rsidR="003616A3" w:rsidRPr="005B708F">
          <w:rPr>
            <w:b w:val="0"/>
          </w:rPr>
          <w:t>priority</w:t>
        </w:r>
        <w:r w:rsidR="003616A3">
          <w:rPr>
            <w:b w:val="0"/>
            <w:bCs w:val="0"/>
          </w:rPr>
          <w:t xml:space="preserve"> for 4/2 DEMO</w:t>
        </w:r>
      </w:ins>
      <w:ins w:id="258" w:author="Knox, Amy [USA]" w:date="2021-04-02T09:41:00Z">
        <w:r>
          <w:t xml:space="preserve"> </w:t>
        </w:r>
      </w:ins>
      <w:r w:rsidR="0080463E">
        <w:rPr>
          <w:rFonts w:ascii="Segoe UI" w:hAnsi="Segoe UI" w:cs="Segoe UI"/>
          <w:color w:val="24292E"/>
        </w:rPr>
        <w:t>Confirm you're eligible for VRRAP</w:t>
      </w:r>
    </w:p>
    <w:p w14:paraId="5C398DCD" w14:textId="77777777" w:rsidR="0080463E" w:rsidRDefault="0080463E" w:rsidP="008046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be eligible for VRRAP, the 3 following statements must be true:</w:t>
      </w:r>
    </w:p>
    <w:p w14:paraId="2701DF18" w14:textId="3D48A369" w:rsidR="0080463E" w:rsidRDefault="0080463E" w:rsidP="0080463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As of the date of this application, </w:t>
      </w:r>
      <w:del w:id="259" w:author="Beth Potts" w:date="2021-04-01T14:10:00Z">
        <w:r w:rsidDel="0080463E">
          <w:rPr>
            <w:rFonts w:ascii="Segoe UI" w:hAnsi="Segoe UI" w:cs="Segoe UI"/>
            <w:color w:val="24292E"/>
          </w:rPr>
          <w:delText>you are</w:delText>
        </w:r>
      </w:del>
      <w:ins w:id="260" w:author="Beth Potts" w:date="2021-04-01T14:10:00Z">
        <w:r>
          <w:rPr>
            <w:rFonts w:ascii="Segoe UI" w:hAnsi="Segoe UI" w:cs="Segoe UI"/>
            <w:color w:val="24292E"/>
          </w:rPr>
          <w:t>you’re</w:t>
        </w:r>
      </w:ins>
      <w:r>
        <w:rPr>
          <w:rFonts w:ascii="Segoe UI" w:hAnsi="Segoe UI" w:cs="Segoe UI"/>
          <w:color w:val="24292E"/>
        </w:rPr>
        <w:t xml:space="preserve"> </w:t>
      </w:r>
      <w:del w:id="261" w:author="Beth Potts" w:date="2021-04-01T14:10:00Z">
        <w:r w:rsidDel="0080463E">
          <w:rPr>
            <w:rFonts w:ascii="Segoe UI" w:hAnsi="Segoe UI" w:cs="Segoe UI"/>
            <w:color w:val="24292E"/>
          </w:rPr>
          <w:delText xml:space="preserve">currently </w:delText>
        </w:r>
      </w:del>
      <w:r>
        <w:rPr>
          <w:rFonts w:ascii="Segoe UI" w:hAnsi="Segoe UI" w:cs="Segoe UI"/>
          <w:color w:val="24292E"/>
        </w:rPr>
        <w:t>unemployed due to the COVID-19 pandemic.</w:t>
      </w:r>
    </w:p>
    <w:p w14:paraId="0DD86B98" w14:textId="2A2CFDE5" w:rsidR="0080463E" w:rsidRDefault="0080463E" w:rsidP="0080463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del w:id="262" w:author="Beth Potts" w:date="2021-04-01T14:10:00Z">
        <w:r w:rsidDel="0080463E">
          <w:rPr>
            <w:rFonts w:ascii="Segoe UI" w:hAnsi="Segoe UI" w:cs="Segoe UI"/>
            <w:color w:val="24292E"/>
          </w:rPr>
          <w:delText>You are</w:delText>
        </w:r>
      </w:del>
      <w:ins w:id="263" w:author="Beth Potts" w:date="2021-04-01T14:10:00Z">
        <w:r>
          <w:rPr>
            <w:rFonts w:ascii="Segoe UI" w:hAnsi="Segoe UI" w:cs="Segoe UI"/>
            <w:color w:val="24292E"/>
          </w:rPr>
          <w:t>You’re</w:t>
        </w:r>
      </w:ins>
      <w:r>
        <w:rPr>
          <w:rFonts w:ascii="Segoe UI" w:hAnsi="Segoe UI" w:cs="Segoe UI"/>
          <w:color w:val="24292E"/>
        </w:rPr>
        <w:t xml:space="preserve"> not currently enrolled in a </w:t>
      </w:r>
      <w:ins w:id="264" w:author="Beth Potts" w:date="2021-04-01T14:10:00Z">
        <w:r>
          <w:rPr>
            <w:rFonts w:ascii="Segoe UI" w:hAnsi="Segoe UI" w:cs="Segoe UI"/>
            <w:color w:val="24292E"/>
          </w:rPr>
          <w:t>f</w:t>
        </w:r>
      </w:ins>
      <w:del w:id="265" w:author="Beth Potts" w:date="2021-04-01T14:10:00Z">
        <w:r w:rsidDel="0080463E">
          <w:rPr>
            <w:rFonts w:ascii="Segoe UI" w:hAnsi="Segoe UI" w:cs="Segoe UI"/>
            <w:color w:val="24292E"/>
          </w:rPr>
          <w:delText>F</w:delText>
        </w:r>
      </w:del>
      <w:r>
        <w:rPr>
          <w:rFonts w:ascii="Segoe UI" w:hAnsi="Segoe UI" w:cs="Segoe UI"/>
          <w:color w:val="24292E"/>
        </w:rPr>
        <w:t xml:space="preserve">ederal or </w:t>
      </w:r>
      <w:ins w:id="266" w:author="Beth Potts" w:date="2021-04-01T14:10:00Z">
        <w:r>
          <w:rPr>
            <w:rFonts w:ascii="Segoe UI" w:hAnsi="Segoe UI" w:cs="Segoe UI"/>
            <w:color w:val="24292E"/>
          </w:rPr>
          <w:t>s</w:t>
        </w:r>
      </w:ins>
      <w:del w:id="267" w:author="Beth Potts" w:date="2021-04-01T14:10:00Z">
        <w:r w:rsidDel="0080463E">
          <w:rPr>
            <w:rFonts w:ascii="Segoe UI" w:hAnsi="Segoe UI" w:cs="Segoe UI"/>
            <w:color w:val="24292E"/>
          </w:rPr>
          <w:delText>S</w:delText>
        </w:r>
      </w:del>
      <w:r>
        <w:rPr>
          <w:rFonts w:ascii="Segoe UI" w:hAnsi="Segoe UI" w:cs="Segoe UI"/>
          <w:color w:val="24292E"/>
        </w:rPr>
        <w:t xml:space="preserve">tate jobs program, </w:t>
      </w:r>
      <w:del w:id="268" w:author="Beth Potts" w:date="2021-04-01T14:11:00Z">
        <w:r w:rsidDel="0080463E">
          <w:rPr>
            <w:rFonts w:ascii="Segoe UI" w:hAnsi="Segoe UI" w:cs="Segoe UI"/>
            <w:color w:val="24292E"/>
          </w:rPr>
          <w:delText xml:space="preserve">nor </w:delText>
        </w:r>
      </w:del>
      <w:ins w:id="269" w:author="Beth Potts" w:date="2021-04-01T14:11:00Z">
        <w:r>
          <w:rPr>
            <w:rFonts w:ascii="Segoe UI" w:hAnsi="Segoe UI" w:cs="Segoe UI"/>
            <w:color w:val="24292E"/>
          </w:rPr>
          <w:t xml:space="preserve">and you don’t </w:t>
        </w:r>
      </w:ins>
      <w:del w:id="270" w:author="Beth Potts" w:date="2021-04-01T14:11:00Z">
        <w:r w:rsidDel="0080463E">
          <w:rPr>
            <w:rFonts w:ascii="Segoe UI" w:hAnsi="Segoe UI" w:cs="Segoe UI"/>
            <w:color w:val="24292E"/>
          </w:rPr>
          <w:delText xml:space="preserve">do you </w:delText>
        </w:r>
      </w:del>
      <w:r>
        <w:rPr>
          <w:rFonts w:ascii="Segoe UI" w:hAnsi="Segoe UI" w:cs="Segoe UI"/>
          <w:color w:val="24292E"/>
        </w:rPr>
        <w:t xml:space="preserve">expect to be enrolled in </w:t>
      </w:r>
      <w:del w:id="271" w:author="Beth Potts" w:date="2021-04-01T14:11:00Z">
        <w:r w:rsidDel="0080463E">
          <w:rPr>
            <w:rFonts w:ascii="Segoe UI" w:hAnsi="Segoe UI" w:cs="Segoe UI"/>
            <w:color w:val="24292E"/>
          </w:rPr>
          <w:delText>such a program</w:delText>
        </w:r>
      </w:del>
      <w:ins w:id="272" w:author="Beth Potts" w:date="2021-04-01T14:11:00Z">
        <w:r>
          <w:rPr>
            <w:rFonts w:ascii="Segoe UI" w:hAnsi="Segoe UI" w:cs="Segoe UI"/>
            <w:color w:val="24292E"/>
          </w:rPr>
          <w:t>one</w:t>
        </w:r>
      </w:ins>
      <w:r>
        <w:rPr>
          <w:rFonts w:ascii="Segoe UI" w:hAnsi="Segoe UI" w:cs="Segoe UI"/>
          <w:color w:val="24292E"/>
        </w:rPr>
        <w:t xml:space="preserve"> while </w:t>
      </w:r>
      <w:del w:id="273" w:author="Beth Potts" w:date="2021-04-01T14:11:00Z">
        <w:r w:rsidDel="0080463E">
          <w:rPr>
            <w:rFonts w:ascii="Segoe UI" w:hAnsi="Segoe UI" w:cs="Segoe UI"/>
            <w:color w:val="24292E"/>
          </w:rPr>
          <w:delText>training until</w:delText>
        </w:r>
      </w:del>
      <w:ins w:id="274" w:author="Beth Potts" w:date="2021-04-01T14:11:00Z">
        <w:r>
          <w:rPr>
            <w:rFonts w:ascii="Segoe UI" w:hAnsi="Segoe UI" w:cs="Segoe UI"/>
            <w:color w:val="24292E"/>
          </w:rPr>
          <w:t>using</w:t>
        </w:r>
      </w:ins>
      <w:r>
        <w:rPr>
          <w:rFonts w:ascii="Segoe UI" w:hAnsi="Segoe UI" w:cs="Segoe UI"/>
          <w:color w:val="24292E"/>
        </w:rPr>
        <w:t xml:space="preserve"> VRRAP.</w:t>
      </w:r>
    </w:p>
    <w:p w14:paraId="42A471D2" w14:textId="467F64BB" w:rsidR="0080463E" w:rsidRDefault="0080463E" w:rsidP="0080463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</w:t>
      </w:r>
      <w:del w:id="275" w:author="Beth Potts" w:date="2021-04-01T14:12:00Z">
        <w:r w:rsidDel="0080463E">
          <w:rPr>
            <w:rFonts w:ascii="Segoe UI" w:hAnsi="Segoe UI" w:cs="Segoe UI"/>
            <w:color w:val="24292E"/>
          </w:rPr>
          <w:delText>will not</w:delText>
        </w:r>
      </w:del>
      <w:ins w:id="276" w:author="Beth Potts" w:date="2021-04-01T14:12:00Z">
        <w:r>
          <w:rPr>
            <w:rFonts w:ascii="Segoe UI" w:hAnsi="Segoe UI" w:cs="Segoe UI"/>
            <w:color w:val="24292E"/>
          </w:rPr>
          <w:t>won’t</w:t>
        </w:r>
      </w:ins>
      <w:r>
        <w:rPr>
          <w:rFonts w:ascii="Segoe UI" w:hAnsi="Segoe UI" w:cs="Segoe UI"/>
          <w:color w:val="24292E"/>
        </w:rPr>
        <w:t xml:space="preserve"> receive unemployment compensation, including any cash benefit received </w:t>
      </w:r>
      <w:del w:id="277" w:author="Beth Potts" w:date="2021-04-01T14:12:00Z">
        <w:r w:rsidDel="0080463E">
          <w:rPr>
            <w:rFonts w:ascii="Segoe UI" w:hAnsi="Segoe UI" w:cs="Segoe UI"/>
            <w:color w:val="24292E"/>
          </w:rPr>
          <w:delText xml:space="preserve">pursuant </w:delText>
        </w:r>
      </w:del>
      <w:ins w:id="278" w:author="Beth Potts" w:date="2021-04-01T14:12:00Z">
        <w:r>
          <w:rPr>
            <w:rFonts w:ascii="Segoe UI" w:hAnsi="Segoe UI" w:cs="Segoe UI"/>
            <w:color w:val="24292E"/>
          </w:rPr>
          <w:t>under</w:t>
        </w:r>
      </w:ins>
      <w:del w:id="279" w:author="Beth Potts" w:date="2021-04-01T14:12:00Z">
        <w:r w:rsidDel="0080463E">
          <w:rPr>
            <w:rFonts w:ascii="Segoe UI" w:hAnsi="Segoe UI" w:cs="Segoe UI"/>
            <w:color w:val="24292E"/>
          </w:rPr>
          <w:delText>to</w:delText>
        </w:r>
      </w:del>
      <w:r>
        <w:rPr>
          <w:rFonts w:ascii="Segoe UI" w:hAnsi="Segoe UI" w:cs="Segoe UI"/>
          <w:color w:val="24292E"/>
        </w:rPr>
        <w:t xml:space="preserve"> the CARES Act, while training </w:t>
      </w:r>
      <w:del w:id="280" w:author="Beth Potts" w:date="2021-04-01T14:12:00Z">
        <w:r w:rsidDel="0080463E">
          <w:rPr>
            <w:rFonts w:ascii="Segoe UI" w:hAnsi="Segoe UI" w:cs="Segoe UI"/>
            <w:color w:val="24292E"/>
          </w:rPr>
          <w:delText xml:space="preserve">under </w:delText>
        </w:r>
      </w:del>
      <w:ins w:id="281" w:author="Beth Potts" w:date="2021-04-01T14:12:00Z">
        <w:r>
          <w:rPr>
            <w:rFonts w:ascii="Segoe UI" w:hAnsi="Segoe UI" w:cs="Segoe UI"/>
            <w:color w:val="24292E"/>
          </w:rPr>
          <w:t xml:space="preserve">using </w:t>
        </w:r>
      </w:ins>
      <w:r>
        <w:rPr>
          <w:rFonts w:ascii="Segoe UI" w:hAnsi="Segoe UI" w:cs="Segoe UI"/>
          <w:color w:val="24292E"/>
        </w:rPr>
        <w:t>VRRAP.</w:t>
      </w:r>
    </w:p>
    <w:p w14:paraId="39AF69B2" w14:textId="6D7C3BF5" w:rsidR="0080463E" w:rsidRDefault="000C7A41" w:rsidP="008046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ins w:id="282" w:author="Knox, Amy [USA]" w:date="2021-04-02T09:41:00Z">
        <w:r>
          <w:t>YES</w:t>
        </w:r>
        <w:proofErr w:type="gramEnd"/>
        <w:r>
          <w:t xml:space="preserve"> </w:t>
        </w:r>
        <w:proofErr w:type="spellStart"/>
        <w:r>
          <w:t>WE’ll</w:t>
        </w:r>
        <w:proofErr w:type="spellEnd"/>
        <w:r>
          <w:t xml:space="preserve"> DO THIS</w:t>
        </w:r>
      </w:ins>
      <w:ins w:id="283" w:author="Knox, Amy [USA]" w:date="2021-04-02T09:58:00Z">
        <w:r w:rsidR="003616A3">
          <w:t xml:space="preserve"> </w:t>
        </w:r>
        <w:r w:rsidR="003616A3" w:rsidRPr="005B708F">
          <w:rPr>
            <w:b/>
            <w:bCs/>
          </w:rPr>
          <w:t>priority</w:t>
        </w:r>
        <w:r w:rsidR="003616A3">
          <w:rPr>
            <w:b/>
            <w:bCs/>
          </w:rPr>
          <w:t xml:space="preserve"> for 4/2 DEMO</w:t>
        </w:r>
      </w:ins>
      <w:ins w:id="284" w:author="Knox, Amy [USA]" w:date="2021-04-02T09:41:00Z">
        <w:r>
          <w:t xml:space="preserve"> </w:t>
        </w:r>
      </w:ins>
      <w:ins w:id="285" w:author="Beth Potts" w:date="2021-04-01T14:13:00Z">
        <w:r w:rsidR="0080463E">
          <w:rPr>
            <w:rFonts w:ascii="Segoe UI" w:hAnsi="Segoe UI" w:cs="Segoe UI"/>
            <w:color w:val="24292E"/>
          </w:rPr>
          <w:t>T</w:t>
        </w:r>
      </w:ins>
      <w:del w:id="286" w:author="Beth Potts" w:date="2021-04-01T14:13:00Z">
        <w:r w:rsidR="0080463E" w:rsidDel="0080463E">
          <w:rPr>
            <w:rFonts w:ascii="Segoe UI" w:hAnsi="Segoe UI" w:cs="Segoe UI"/>
            <w:color w:val="24292E"/>
          </w:rPr>
          <w:delText>I attest</w:delText>
        </w:r>
      </w:del>
      <w:del w:id="287" w:author="Beth Potts" w:date="2021-04-01T14:12:00Z">
        <w:r w:rsidR="0080463E" w:rsidDel="0080463E">
          <w:rPr>
            <w:rFonts w:ascii="Segoe UI" w:hAnsi="Segoe UI" w:cs="Segoe UI"/>
            <w:color w:val="24292E"/>
          </w:rPr>
          <w:delText xml:space="preserve"> t</w:delText>
        </w:r>
      </w:del>
      <w:r w:rsidR="0080463E">
        <w:rPr>
          <w:rFonts w:ascii="Segoe UI" w:hAnsi="Segoe UI" w:cs="Segoe UI"/>
          <w:color w:val="24292E"/>
        </w:rPr>
        <w:t xml:space="preserve">he statements above are true and accurate to the best of my knowledge and belief. </w:t>
      </w:r>
      <w:proofErr w:type="gramStart"/>
      <w:r w:rsidR="0080463E">
        <w:rPr>
          <w:rFonts w:ascii="Segoe UI" w:hAnsi="Segoe UI" w:cs="Segoe UI"/>
          <w:color w:val="24292E"/>
        </w:rPr>
        <w:t>{ Radio</w:t>
      </w:r>
      <w:proofErr w:type="gramEnd"/>
      <w:r w:rsidR="0080463E">
        <w:rPr>
          <w:rFonts w:ascii="Segoe UI" w:hAnsi="Segoe UI" w:cs="Segoe UI"/>
          <w:color w:val="24292E"/>
        </w:rPr>
        <w:t>: yes, no }</w:t>
      </w:r>
    </w:p>
    <w:p w14:paraId="1976946E" w14:textId="77777777" w:rsidR="0080463E" w:rsidRDefault="0080463E" w:rsidP="008046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Note:</w:t>
      </w:r>
      <w:r>
        <w:rPr>
          <w:rFonts w:ascii="Segoe UI" w:hAnsi="Segoe UI" w:cs="Segoe UI"/>
          <w:color w:val="24292E"/>
        </w:rPr>
        <w:t> According to federal law, there are criminal penalties, including a fine and/or imprisonment for up to 5 years, for withholding information or for providing incorrect information. (See 18 U.S.C. 1001)</w:t>
      </w:r>
    </w:p>
    <w:p w14:paraId="7528ED5D" w14:textId="77777777" w:rsidR="0080463E" w:rsidRDefault="0080463E" w:rsidP="008046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 have read and accept the </w:t>
      </w:r>
      <w:hyperlink r:id="rId14" w:history="1">
        <w:r>
          <w:rPr>
            <w:rStyle w:val="Hyperlink"/>
            <w:rFonts w:ascii="Segoe UI" w:eastAsiaTheme="majorEastAsia" w:hAnsi="Segoe UI" w:cs="Segoe UI"/>
          </w:rPr>
          <w:t>privacy policy</w:t>
        </w:r>
      </w:hyperlink>
      <w:r>
        <w:rPr>
          <w:rFonts w:ascii="Segoe UI" w:hAnsi="Segoe UI" w:cs="Segoe UI"/>
          <w:color w:val="24292E"/>
        </w:rPr>
        <w:t> ( * Required) { checkbox }</w:t>
      </w:r>
    </w:p>
    <w:p w14:paraId="3E270BD6" w14:textId="77777777" w:rsidR="0080463E" w:rsidRDefault="0080463E" w:rsidP="008046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[ Back | Submit </w:t>
      </w:r>
      <w:proofErr w:type="gramStart"/>
      <w:r>
        <w:rPr>
          <w:rFonts w:ascii="Segoe UI" w:hAnsi="Segoe UI" w:cs="Segoe UI"/>
          <w:color w:val="24292E"/>
        </w:rPr>
        <w:t>application ]</w:t>
      </w:r>
      <w:proofErr w:type="gramEnd"/>
      <w:r>
        <w:rPr>
          <w:rFonts w:ascii="Segoe UI" w:hAnsi="Segoe UI" w:cs="Segoe UI"/>
          <w:color w:val="24292E"/>
        </w:rPr>
        <w:t xml:space="preserve"> { buttons }</w:t>
      </w:r>
    </w:p>
    <w:p w14:paraId="7AFDDEBD" w14:textId="77777777" w:rsidR="0080463E" w:rsidRDefault="005C0434" w:rsidP="008046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5" w:history="1">
        <w:r w:rsidR="0080463E">
          <w:rPr>
            <w:rStyle w:val="Hyperlink"/>
            <w:rFonts w:ascii="Segoe UI" w:eastAsiaTheme="majorEastAsia" w:hAnsi="Segoe UI" w:cs="Segoe UI"/>
          </w:rPr>
          <w:t>Finish this application later </w:t>
        </w:r>
      </w:hyperlink>
      <w:r w:rsidR="0080463E">
        <w:rPr>
          <w:rFonts w:ascii="Segoe UI" w:hAnsi="Segoe UI" w:cs="Segoe UI"/>
          <w:color w:val="24292E"/>
        </w:rPr>
        <w:t xml:space="preserve">{ For logged in users </w:t>
      </w:r>
      <w:proofErr w:type="gramStart"/>
      <w:r w:rsidR="0080463E">
        <w:rPr>
          <w:rFonts w:ascii="Segoe UI" w:hAnsi="Segoe UI" w:cs="Segoe UI"/>
          <w:color w:val="24292E"/>
        </w:rPr>
        <w:t>only }</w:t>
      </w:r>
      <w:proofErr w:type="gramEnd"/>
    </w:p>
    <w:p w14:paraId="6510875B" w14:textId="77777777" w:rsidR="0080463E" w:rsidRPr="0050035E" w:rsidRDefault="0080463E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  <w:pPrChange w:id="288" w:author="Beth Potts" w:date="2021-04-01T14:04:00Z">
          <w:pPr>
            <w:numPr>
              <w:numId w:val="4"/>
            </w:numPr>
            <w:shd w:val="clear" w:color="auto" w:fill="FFFFFF"/>
            <w:tabs>
              <w:tab w:val="num" w:pos="720"/>
            </w:tabs>
            <w:spacing w:before="60" w:after="100" w:afterAutospacing="1"/>
            <w:ind w:left="720" w:hanging="360"/>
          </w:pPr>
        </w:pPrChange>
      </w:pPr>
    </w:p>
    <w:p w14:paraId="66D49F59" w14:textId="77777777" w:rsidR="004347C4" w:rsidRPr="004347C4" w:rsidRDefault="004347C4" w:rsidP="004347C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4347C4">
        <w:rPr>
          <w:rFonts w:ascii="Segoe UI" w:hAnsi="Segoe UI" w:cs="Segoe UI"/>
          <w:b/>
          <w:bCs/>
          <w:color w:val="24292E"/>
        </w:rPr>
        <w:lastRenderedPageBreak/>
        <w:t>Confirmation page</w:t>
      </w:r>
    </w:p>
    <w:p w14:paraId="05F2060F" w14:textId="77777777" w:rsidR="004347C4" w:rsidRDefault="004347C4" w:rsidP="004347C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Form Title: Apply for the Veteran Rapid Retraining Assistance Program</w:t>
      </w:r>
    </w:p>
    <w:p w14:paraId="30DF1011" w14:textId="77777777" w:rsidR="004347C4" w:rsidRDefault="004347C4" w:rsidP="004347C4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We've received your application</w:t>
      </w:r>
    </w:p>
    <w:p w14:paraId="787832DD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usually process claims within </w:t>
      </w:r>
      <w:r>
        <w:rPr>
          <w:rStyle w:val="Strong"/>
          <w:rFonts w:ascii="Segoe UI" w:hAnsi="Segoe UI" w:cs="Segoe UI"/>
          <w:color w:val="24292E"/>
        </w:rPr>
        <w:t>30 days.</w:t>
      </w:r>
    </w:p>
    <w:p w14:paraId="36444E8F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may contact you if we need more information or documents.</w:t>
      </w:r>
    </w:p>
    <w:p w14:paraId="75868A9B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Print this page </w:t>
      </w:r>
      <w:proofErr w:type="gramStart"/>
      <w:r>
        <w:rPr>
          <w:rFonts w:ascii="Segoe UI" w:hAnsi="Segoe UI" w:cs="Segoe UI"/>
          <w:color w:val="24292E"/>
        </w:rPr>
        <w:t>{ button</w:t>
      </w:r>
      <w:proofErr w:type="gramEnd"/>
      <w:r>
        <w:rPr>
          <w:rFonts w:ascii="Segoe UI" w:hAnsi="Segoe UI" w:cs="Segoe UI"/>
          <w:color w:val="24292E"/>
        </w:rPr>
        <w:t xml:space="preserve"> }</w:t>
      </w:r>
    </w:p>
    <w:p w14:paraId="45804129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{ blue</w:t>
      </w:r>
      <w:proofErr w:type="gramEnd"/>
      <w:r>
        <w:rPr>
          <w:rFonts w:ascii="Segoe UI" w:hAnsi="Segoe UI" w:cs="Segoe UI"/>
          <w:color w:val="24292E"/>
        </w:rPr>
        <w:t xml:space="preserve"> box }</w:t>
      </w:r>
    </w:p>
    <w:p w14:paraId="6450AE9D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Veteran Rapid Retraining Assistance Program</w:t>
      </w:r>
    </w:p>
    <w:p w14:paraId="0647AC62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</w:t>
      </w:r>
      <w:proofErr w:type="gramStart"/>
      <w:r>
        <w:rPr>
          <w:rFonts w:ascii="Segoe UI" w:hAnsi="Segoe UI" w:cs="Segoe UI"/>
          <w:color w:val="24292E"/>
        </w:rPr>
        <w:t xml:space="preserve">{ </w:t>
      </w:r>
      <w:proofErr w:type="spellStart"/>
      <w:r>
        <w:rPr>
          <w:rFonts w:ascii="Segoe UI" w:hAnsi="Segoe UI" w:cs="Segoe UI"/>
          <w:color w:val="24292E"/>
        </w:rPr>
        <w:t>Fname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Lname</w:t>
      </w:r>
      <w:proofErr w:type="spellEnd"/>
      <w:r>
        <w:rPr>
          <w:rFonts w:ascii="Segoe UI" w:hAnsi="Segoe UI" w:cs="Segoe UI"/>
          <w:color w:val="24292E"/>
        </w:rPr>
        <w:t xml:space="preserve"> }</w:t>
      </w:r>
    </w:p>
    <w:p w14:paraId="06ACDBEF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Confirmation number </w:t>
      </w:r>
      <w:proofErr w:type="gramStart"/>
      <w:r>
        <w:rPr>
          <w:rFonts w:ascii="Segoe UI" w:hAnsi="Segoe UI" w:cs="Segoe UI"/>
          <w:color w:val="24292E"/>
        </w:rPr>
        <w:t>{ confirmation</w:t>
      </w:r>
      <w:proofErr w:type="gramEnd"/>
      <w:r>
        <w:rPr>
          <w:rFonts w:ascii="Segoe UI" w:hAnsi="Segoe UI" w:cs="Segoe UI"/>
          <w:color w:val="24292E"/>
        </w:rPr>
        <w:t xml:space="preserve"> number }</w:t>
      </w:r>
    </w:p>
    <w:p w14:paraId="307E195F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Date received </w:t>
      </w:r>
      <w:proofErr w:type="gramStart"/>
      <w:r>
        <w:rPr>
          <w:rFonts w:ascii="Segoe UI" w:hAnsi="Segoe UI" w:cs="Segoe UI"/>
          <w:color w:val="24292E"/>
        </w:rPr>
        <w:t>{ Mon.</w:t>
      </w:r>
      <w:proofErr w:type="gramEnd"/>
      <w:r>
        <w:rPr>
          <w:rFonts w:ascii="Segoe UI" w:hAnsi="Segoe UI" w:cs="Segoe UI"/>
          <w:color w:val="24292E"/>
        </w:rPr>
        <w:t xml:space="preserve"> NN, YYYY }</w:t>
      </w:r>
    </w:p>
    <w:p w14:paraId="70A0182B" w14:textId="284C4AC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Your claim was sent to</w:t>
      </w:r>
      <w:ins w:id="289" w:author="Beth Potts" w:date="2021-04-01T14:18:00Z">
        <w:r>
          <w:rPr>
            <w:rFonts w:ascii="Segoe UI" w:hAnsi="Segoe UI" w:cs="Segoe UI"/>
            <w:color w:val="24292E"/>
          </w:rPr>
          <w:t>:</w:t>
        </w:r>
      </w:ins>
    </w:p>
    <w:p w14:paraId="48CC0E79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commentRangeStart w:id="290"/>
      <w:r>
        <w:rPr>
          <w:rFonts w:ascii="Segoe UI" w:hAnsi="Segoe UI" w:cs="Segoe UI"/>
          <w:color w:val="24292E"/>
        </w:rPr>
        <w:t>VA Regional Office</w:t>
      </w:r>
    </w:p>
    <w:p w14:paraId="575424AD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P.O. Box 8888</w:t>
      </w:r>
    </w:p>
    <w:p w14:paraId="520FF031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Muskogee, OK 74402-8888</w:t>
      </w:r>
      <w:commentRangeEnd w:id="290"/>
      <w:r>
        <w:rPr>
          <w:rStyle w:val="CommentReference"/>
          <w:rFonts w:asciiTheme="minorHAnsi" w:eastAsiaTheme="minorHAnsi" w:hAnsiTheme="minorHAnsi" w:cstheme="minorBidi"/>
        </w:rPr>
        <w:commentReference w:id="290"/>
      </w:r>
    </w:p>
    <w:p w14:paraId="487E5E7E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{ end</w:t>
      </w:r>
      <w:proofErr w:type="gramEnd"/>
      <w:r>
        <w:rPr>
          <w:rFonts w:ascii="Segoe UI" w:hAnsi="Segoe UI" w:cs="Segoe UI"/>
          <w:color w:val="24292E"/>
        </w:rPr>
        <w:t xml:space="preserve"> blue box }</w:t>
      </w:r>
    </w:p>
    <w:p w14:paraId="32FBE7AF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What happens after I apply?</w:t>
      </w:r>
    </w:p>
    <w:p w14:paraId="04F3EB3C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usually decide on applications within 30 days.</w:t>
      </w:r>
    </w:p>
    <w:p w14:paraId="1C941B4A" w14:textId="77777777" w:rsidR="004347C4" w:rsidRDefault="004347C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You’ll get a Certificate of Eligibility (COE) or decision letter in the mail. If we’ve approved your application, you can bring the COE to the VA certifying official at your school.</w:t>
      </w:r>
    </w:p>
    <w:p w14:paraId="78E7AC16" w14:textId="77777777" w:rsidR="004347C4" w:rsidRDefault="005C0434" w:rsidP="004347C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6" w:history="1">
        <w:r w:rsidR="004347C4">
          <w:rPr>
            <w:rStyle w:val="Hyperlink"/>
            <w:rFonts w:ascii="Segoe UI" w:hAnsi="Segoe UI" w:cs="Segoe UI"/>
          </w:rPr>
          <w:t>Learn more about what happens after you apply</w:t>
        </w:r>
      </w:hyperlink>
      <w:r w:rsidR="004347C4">
        <w:rPr>
          <w:rFonts w:ascii="Segoe UI" w:hAnsi="Segoe UI" w:cs="Segoe UI"/>
          <w:color w:val="24292E"/>
        </w:rPr>
        <w:t> </w:t>
      </w:r>
      <w:proofErr w:type="gramStart"/>
      <w:r w:rsidR="004347C4">
        <w:rPr>
          <w:rFonts w:ascii="Segoe UI" w:hAnsi="Segoe UI" w:cs="Segoe UI"/>
          <w:color w:val="24292E"/>
        </w:rPr>
        <w:t>{ link</w:t>
      </w:r>
      <w:proofErr w:type="gramEnd"/>
      <w:r w:rsidR="004347C4">
        <w:rPr>
          <w:rFonts w:ascii="Segoe UI" w:hAnsi="Segoe UI" w:cs="Segoe UI"/>
          <w:color w:val="24292E"/>
        </w:rPr>
        <w:t xml:space="preserve"> }</w:t>
      </w:r>
    </w:p>
    <w:p w14:paraId="6AC1CFC3" w14:textId="77777777" w:rsidR="004347C4" w:rsidRDefault="005C0434" w:rsidP="004347C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hyperlink r:id="rId17" w:history="1">
        <w:r w:rsidR="004347C4">
          <w:rPr>
            <w:rStyle w:val="Hyperlink"/>
            <w:rFonts w:ascii="Segoe UI" w:hAnsi="Segoe UI" w:cs="Segoe UI"/>
          </w:rPr>
          <w:t>Go back to VA.gov</w:t>
        </w:r>
      </w:hyperlink>
      <w:r w:rsidR="004347C4">
        <w:rPr>
          <w:rFonts w:ascii="Segoe UI" w:hAnsi="Segoe UI" w:cs="Segoe UI"/>
          <w:color w:val="24292E"/>
        </w:rPr>
        <w:t> </w:t>
      </w:r>
      <w:proofErr w:type="gramStart"/>
      <w:r w:rsidR="004347C4">
        <w:rPr>
          <w:rFonts w:ascii="Segoe UI" w:hAnsi="Segoe UI" w:cs="Segoe UI"/>
          <w:color w:val="24292E"/>
        </w:rPr>
        <w:t>{ button</w:t>
      </w:r>
      <w:proofErr w:type="gramEnd"/>
      <w:r w:rsidR="004347C4">
        <w:rPr>
          <w:rFonts w:ascii="Segoe UI" w:hAnsi="Segoe UI" w:cs="Segoe UI"/>
          <w:color w:val="24292E"/>
        </w:rPr>
        <w:t xml:space="preserve"> }</w:t>
      </w:r>
    </w:p>
    <w:p w14:paraId="149FDAB7" w14:textId="5DFE93C8" w:rsidR="00BD0E11" w:rsidRDefault="00BD0E11"/>
    <w:sectPr w:rsidR="00BD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16" w:author="Beth Potts" w:date="2021-04-01T14:22:00Z" w:initials="BP">
    <w:p w14:paraId="771456C2" w14:textId="2B2413F3" w:rsidR="004347C4" w:rsidRDefault="004347C4">
      <w:pPr>
        <w:pStyle w:val="CommentText"/>
      </w:pPr>
      <w:r>
        <w:rPr>
          <w:rStyle w:val="CommentReference"/>
        </w:rPr>
        <w:annotationRef/>
      </w:r>
      <w:r>
        <w:t>Please verify that this is the next step after signing up with VBBP.</w:t>
      </w:r>
    </w:p>
  </w:comment>
  <w:comment w:id="290" w:author="Beth Potts" w:date="2021-04-01T14:21:00Z" w:initials="BP">
    <w:p w14:paraId="11DD6D17" w14:textId="41A8781A" w:rsidR="004347C4" w:rsidRDefault="004347C4">
      <w:pPr>
        <w:pStyle w:val="CommentText"/>
      </w:pPr>
      <w:r>
        <w:rPr>
          <w:rStyle w:val="CommentReference"/>
        </w:rPr>
        <w:annotationRef/>
      </w:r>
      <w:r>
        <w:t>Please verify that this is the right address.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1456C2" w15:done="0"/>
  <w15:commentEx w15:paraId="11DD6D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55BC" w16cex:dateUtc="2021-04-01T21:22:00Z"/>
  <w16cex:commentExtensible w16cex:durableId="24105582" w16cex:dateUtc="2021-04-01T2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1456C2" w16cid:durableId="241055BC"/>
  <w16cid:commentId w16cid:paraId="11DD6D17" w16cid:durableId="241055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A1B91"/>
    <w:multiLevelType w:val="multilevel"/>
    <w:tmpl w:val="7B2A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644C1"/>
    <w:multiLevelType w:val="multilevel"/>
    <w:tmpl w:val="B4A6F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42B30"/>
    <w:multiLevelType w:val="multilevel"/>
    <w:tmpl w:val="FD5A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74323"/>
    <w:multiLevelType w:val="multilevel"/>
    <w:tmpl w:val="D61E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E0062"/>
    <w:multiLevelType w:val="multilevel"/>
    <w:tmpl w:val="DAD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73C45"/>
    <w:multiLevelType w:val="multilevel"/>
    <w:tmpl w:val="BAC8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nox, Amy [USA]">
    <w15:presenceInfo w15:providerId="AD" w15:userId="S::589200@bah.com::65a61fde-3598-4f7b-b376-55840c9f19f0"/>
  </w15:person>
  <w15:person w15:author="Beth Potts">
    <w15:presenceInfo w15:providerId="Windows Live" w15:userId="6db67874cf36b0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77"/>
    <w:rsid w:val="00002E6B"/>
    <w:rsid w:val="000C7A41"/>
    <w:rsid w:val="001650D3"/>
    <w:rsid w:val="001A1CA1"/>
    <w:rsid w:val="00237A93"/>
    <w:rsid w:val="00243F29"/>
    <w:rsid w:val="00331272"/>
    <w:rsid w:val="003616A3"/>
    <w:rsid w:val="003C126A"/>
    <w:rsid w:val="003D39C3"/>
    <w:rsid w:val="004347C4"/>
    <w:rsid w:val="004678D0"/>
    <w:rsid w:val="004F335E"/>
    <w:rsid w:val="0050035E"/>
    <w:rsid w:val="00541D89"/>
    <w:rsid w:val="00597B9B"/>
    <w:rsid w:val="005C0434"/>
    <w:rsid w:val="005C3DB0"/>
    <w:rsid w:val="005D0315"/>
    <w:rsid w:val="007401F2"/>
    <w:rsid w:val="00774FD4"/>
    <w:rsid w:val="00790A6E"/>
    <w:rsid w:val="0080217E"/>
    <w:rsid w:val="0080463E"/>
    <w:rsid w:val="0088117C"/>
    <w:rsid w:val="008C0A0E"/>
    <w:rsid w:val="00937C37"/>
    <w:rsid w:val="009537BA"/>
    <w:rsid w:val="009A0B56"/>
    <w:rsid w:val="00A9483F"/>
    <w:rsid w:val="00AA3E87"/>
    <w:rsid w:val="00AC5B3E"/>
    <w:rsid w:val="00B108D2"/>
    <w:rsid w:val="00BD0E11"/>
    <w:rsid w:val="00C302E1"/>
    <w:rsid w:val="00C80936"/>
    <w:rsid w:val="00CA292E"/>
    <w:rsid w:val="00D02B77"/>
    <w:rsid w:val="00DC4D56"/>
    <w:rsid w:val="00E265FB"/>
    <w:rsid w:val="00E44708"/>
    <w:rsid w:val="00E70D44"/>
    <w:rsid w:val="00E72092"/>
    <w:rsid w:val="00F5682D"/>
    <w:rsid w:val="00F9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B115"/>
  <w15:chartTrackingRefBased/>
  <w15:docId w15:val="{00635687-85A1-BF4A-8A78-97B7420A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6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E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DC4D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0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4D5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C4D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C4D5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09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7209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2E6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BD0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E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E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E1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A1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CA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A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A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teransbenefitsbanking.org/" TargetMode="Externa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a.gov/education/after-you-apply/" TargetMode="External"/><Relationship Id="rId12" Type="http://schemas.microsoft.com/office/2016/09/relationships/commentsIds" Target="commentsIds.xml"/><Relationship Id="rId17" Type="http://schemas.openxmlformats.org/officeDocument/2006/relationships/hyperlink" Target="https://github.com/department-of-veterans-affairs/va.gov-team/blob/master/products/education-careers/application/VRRAP/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a.gov/education/after-you-appl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a.gov/disability/get-help-filing-claim/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www.va.gov/health-care/apply/application/introduction" TargetMode="External"/><Relationship Id="rId15" Type="http://schemas.openxmlformats.org/officeDocument/2006/relationships/hyperlink" Target="https://github.com/department-of-veterans-affairs/va.gov-team/blob/master/products/education-careers/application/VRRAP/design" TargetMode="Externa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partment-of-veterans-affairs/va.gov-team/blob/master/products/education-careers/application/VRRAP/design" TargetMode="External"/><Relationship Id="rId14" Type="http://schemas.openxmlformats.org/officeDocument/2006/relationships/hyperlink" Target="https://github.com/department-of-veterans-affairs/va.gov-team/blob/master/products/education-careers/application/VRRAP/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1381</Words>
  <Characters>7280</Characters>
  <Application>Microsoft Office Word</Application>
  <DocSecurity>0</DocSecurity>
  <Lines>125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Potts</dc:creator>
  <cp:keywords/>
  <dc:description/>
  <cp:lastModifiedBy>Beth Potts</cp:lastModifiedBy>
  <cp:revision>3</cp:revision>
  <dcterms:created xsi:type="dcterms:W3CDTF">2021-04-12T18:05:00Z</dcterms:created>
  <dcterms:modified xsi:type="dcterms:W3CDTF">2021-04-13T04:08:00Z</dcterms:modified>
</cp:coreProperties>
</file>