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28BA6" w14:textId="5D3A10F2" w:rsidR="00497262" w:rsidRDefault="00497262" w:rsidP="00497262">
      <w:pPr>
        <w:rPr>
          <w:b/>
          <w:bCs/>
          <w:sz w:val="32"/>
          <w:szCs w:val="32"/>
        </w:rPr>
      </w:pPr>
      <w:r w:rsidRPr="00F165C8">
        <w:rPr>
          <w:b/>
          <w:bCs/>
          <w:sz w:val="32"/>
          <w:szCs w:val="32"/>
        </w:rPr>
        <w:t>User Screening and Test Script</w:t>
      </w:r>
    </w:p>
    <w:p w14:paraId="0966282C" w14:textId="77777777" w:rsidR="0011292B" w:rsidRPr="00404D66" w:rsidRDefault="00B119D2" w:rsidP="00B119D2">
      <w:pPr>
        <w:rPr>
          <w:rFonts w:ascii="Calibri" w:eastAsia="Calibri" w:hAnsi="Calibri" w:cs="Times New Roman"/>
        </w:rPr>
      </w:pPr>
      <w:r w:rsidRPr="00404D66">
        <w:rPr>
          <w:rFonts w:ascii="Calibri" w:eastAsia="Calibri" w:hAnsi="Calibri" w:cs="Times New Roman"/>
        </w:rPr>
        <w:t>National Portal</w:t>
      </w:r>
    </w:p>
    <w:p w14:paraId="2F1FDA81" w14:textId="77777777" w:rsidR="0011292B" w:rsidRPr="00404D66" w:rsidRDefault="00CF6F06" w:rsidP="00B119D2">
      <w:pPr>
        <w:rPr>
          <w:rFonts w:ascii="Calibri" w:eastAsia="Calibri" w:hAnsi="Calibri" w:cs="Times New Roman"/>
        </w:rPr>
      </w:pPr>
      <w:r w:rsidRPr="00404D66">
        <w:rPr>
          <w:rFonts w:ascii="Calibri" w:eastAsia="Calibri" w:hAnsi="Calibri" w:cs="Times New Roman"/>
        </w:rPr>
        <w:t>My HealtheVet and VA.gov Profile Integration</w:t>
      </w:r>
    </w:p>
    <w:p w14:paraId="740E5B61" w14:textId="77777777" w:rsidR="0011292B" w:rsidRPr="00404D66" w:rsidRDefault="00CF6F06" w:rsidP="00B119D2">
      <w:pPr>
        <w:rPr>
          <w:rFonts w:ascii="Calibri" w:eastAsia="Calibri" w:hAnsi="Calibri" w:cs="Times New Roman"/>
        </w:rPr>
      </w:pPr>
      <w:r w:rsidRPr="00404D66">
        <w:rPr>
          <w:rFonts w:ascii="Calibri" w:eastAsia="Calibri" w:hAnsi="Calibri" w:cs="Times New Roman"/>
        </w:rPr>
        <w:t>By Light Professional IT Services</w:t>
      </w:r>
    </w:p>
    <w:p w14:paraId="65D4943E" w14:textId="74AA53E6" w:rsidR="0011292B" w:rsidRPr="00404D66" w:rsidRDefault="00B5676D" w:rsidP="00B119D2">
      <w:pPr>
        <w:rPr>
          <w:rFonts w:ascii="Calibri" w:eastAsia="Calibri" w:hAnsi="Calibri" w:cs="Times New Roman"/>
        </w:rPr>
      </w:pPr>
      <w:r>
        <w:rPr>
          <w:rFonts w:ascii="Calibri" w:eastAsia="Calibri" w:hAnsi="Calibri" w:cs="Times New Roman"/>
        </w:rPr>
        <w:t>October</w:t>
      </w:r>
      <w:r w:rsidR="00CF6F06" w:rsidRPr="00404D66">
        <w:rPr>
          <w:rFonts w:ascii="Calibri" w:eastAsia="Calibri" w:hAnsi="Calibri" w:cs="Times New Roman"/>
        </w:rPr>
        <w:t xml:space="preserve"> 2021</w:t>
      </w:r>
    </w:p>
    <w:p w14:paraId="7914D12C" w14:textId="40899DE7" w:rsidR="00497262" w:rsidRPr="00497262" w:rsidRDefault="00497262" w:rsidP="00285D47">
      <w:pPr>
        <w:spacing w:before="360"/>
        <w:rPr>
          <w:b/>
          <w:bCs/>
        </w:rPr>
      </w:pPr>
      <w:r w:rsidRPr="00497262">
        <w:rPr>
          <w:b/>
          <w:bCs/>
        </w:rPr>
        <w:t xml:space="preserve">Target </w:t>
      </w:r>
      <w:r w:rsidR="00285D47">
        <w:rPr>
          <w:b/>
          <w:bCs/>
        </w:rPr>
        <w:t>U</w:t>
      </w:r>
      <w:r w:rsidRPr="00497262">
        <w:rPr>
          <w:b/>
          <w:bCs/>
        </w:rPr>
        <w:t>sers</w:t>
      </w:r>
      <w:r w:rsidR="00285D47">
        <w:rPr>
          <w:b/>
          <w:bCs/>
        </w:rPr>
        <w:t>:</w:t>
      </w:r>
    </w:p>
    <w:p w14:paraId="2EA97394" w14:textId="4976AF1D" w:rsidR="00497262" w:rsidRPr="00497262" w:rsidRDefault="006D4F9D" w:rsidP="00497262">
      <w:pPr>
        <w:pStyle w:val="ListParagraph"/>
        <w:numPr>
          <w:ilvl w:val="0"/>
          <w:numId w:val="2"/>
        </w:numPr>
      </w:pPr>
      <w:r>
        <w:t>8</w:t>
      </w:r>
      <w:r w:rsidR="00497262" w:rsidRPr="00497262">
        <w:t>+ participants</w:t>
      </w:r>
    </w:p>
    <w:p w14:paraId="35C3D280" w14:textId="222F9E90" w:rsidR="00497262" w:rsidRPr="00497262" w:rsidRDefault="00497262" w:rsidP="00497262">
      <w:pPr>
        <w:pStyle w:val="ListParagraph"/>
        <w:numPr>
          <w:ilvl w:val="0"/>
          <w:numId w:val="2"/>
        </w:numPr>
      </w:pPr>
      <w:r w:rsidRPr="00497262">
        <w:t xml:space="preserve">Must have both </w:t>
      </w:r>
      <w:r w:rsidR="00F13F26">
        <w:t>VA.gov</w:t>
      </w:r>
      <w:r w:rsidRPr="00497262">
        <w:t xml:space="preserve"> and </w:t>
      </w:r>
      <w:r w:rsidR="00285D47">
        <w:t>My HealtheVet</w:t>
      </w:r>
      <w:r w:rsidRPr="00497262">
        <w:t xml:space="preserve"> account</w:t>
      </w:r>
      <w:r w:rsidR="00B126A2">
        <w:t xml:space="preserve"> access</w:t>
      </w:r>
    </w:p>
    <w:p w14:paraId="346F5B42" w14:textId="126796CE" w:rsidR="00497262" w:rsidRPr="00497262" w:rsidRDefault="00497262" w:rsidP="00497262">
      <w:pPr>
        <w:pStyle w:val="ListParagraph"/>
        <w:numPr>
          <w:ilvl w:val="0"/>
          <w:numId w:val="2"/>
        </w:numPr>
      </w:pPr>
      <w:r w:rsidRPr="00497262">
        <w:t xml:space="preserve">Has used </w:t>
      </w:r>
      <w:r w:rsidR="00285D47">
        <w:t xml:space="preserve">My HealtheVet </w:t>
      </w:r>
      <w:r w:rsidRPr="00497262">
        <w:t>recently.</w:t>
      </w:r>
    </w:p>
    <w:p w14:paraId="2F0CB5E4" w14:textId="640DAFE6" w:rsidR="00497262" w:rsidRPr="00497262" w:rsidRDefault="00497262" w:rsidP="00497262">
      <w:pPr>
        <w:pStyle w:val="ListParagraph"/>
        <w:numPr>
          <w:ilvl w:val="0"/>
          <w:numId w:val="2"/>
        </w:numPr>
      </w:pPr>
      <w:r w:rsidRPr="00497262">
        <w:t xml:space="preserve">We </w:t>
      </w:r>
      <w:r>
        <w:t>require</w:t>
      </w:r>
      <w:r w:rsidRPr="00497262">
        <w:t xml:space="preserve"> a wide age range - younger people may be more likely to change their names/addresses/phone numbers. </w:t>
      </w:r>
    </w:p>
    <w:p w14:paraId="15AAA72D" w14:textId="20902E39" w:rsidR="00497262" w:rsidRPr="00497262" w:rsidRDefault="00497262" w:rsidP="00497262">
      <w:pPr>
        <w:pStyle w:val="ListParagraph"/>
        <w:numPr>
          <w:ilvl w:val="0"/>
          <w:numId w:val="2"/>
        </w:numPr>
      </w:pPr>
      <w:r w:rsidRPr="00497262">
        <w:t>50% aged 55-64+</w:t>
      </w:r>
    </w:p>
    <w:p w14:paraId="4EDC176E" w14:textId="5649F2FC" w:rsidR="00497262" w:rsidRPr="00497262" w:rsidRDefault="00497262" w:rsidP="00497262">
      <w:pPr>
        <w:pStyle w:val="ListParagraph"/>
        <w:numPr>
          <w:ilvl w:val="0"/>
          <w:numId w:val="2"/>
        </w:numPr>
      </w:pPr>
      <w:r w:rsidRPr="00497262">
        <w:t>50% with an identified cognitive disability</w:t>
      </w:r>
    </w:p>
    <w:p w14:paraId="6C7BA5A2" w14:textId="5DF9C3E7" w:rsidR="00497262" w:rsidRPr="00497262" w:rsidRDefault="00497262" w:rsidP="00497262">
      <w:pPr>
        <w:pStyle w:val="ListParagraph"/>
        <w:numPr>
          <w:ilvl w:val="0"/>
          <w:numId w:val="2"/>
        </w:numPr>
      </w:pPr>
      <w:r w:rsidRPr="00497262">
        <w:t>30% people of color</w:t>
      </w:r>
    </w:p>
    <w:p w14:paraId="5E8E2D6A" w14:textId="51DD5EA4" w:rsidR="00497262" w:rsidRPr="00497262" w:rsidRDefault="00497262" w:rsidP="00497262">
      <w:pPr>
        <w:pStyle w:val="ListParagraph"/>
        <w:numPr>
          <w:ilvl w:val="0"/>
          <w:numId w:val="2"/>
        </w:numPr>
      </w:pPr>
      <w:r w:rsidRPr="00497262">
        <w:t>25% in a rural area</w:t>
      </w:r>
    </w:p>
    <w:p w14:paraId="0F711533" w14:textId="34849EBB" w:rsidR="00497262" w:rsidRPr="00497262" w:rsidRDefault="00497262" w:rsidP="00497262">
      <w:pPr>
        <w:pStyle w:val="ListParagraph"/>
        <w:numPr>
          <w:ilvl w:val="0"/>
          <w:numId w:val="2"/>
        </w:numPr>
      </w:pPr>
      <w:r w:rsidRPr="00497262">
        <w:t>25% without a degree</w:t>
      </w:r>
    </w:p>
    <w:p w14:paraId="00470944" w14:textId="5ECA4E03" w:rsidR="00497262" w:rsidRPr="00497262" w:rsidRDefault="00497262" w:rsidP="00497262">
      <w:pPr>
        <w:pStyle w:val="ListParagraph"/>
        <w:numPr>
          <w:ilvl w:val="0"/>
          <w:numId w:val="2"/>
        </w:numPr>
      </w:pPr>
      <w:r w:rsidRPr="00497262">
        <w:t>17% with immigrant origins</w:t>
      </w:r>
    </w:p>
    <w:p w14:paraId="63F19D23" w14:textId="6D9361BC" w:rsidR="00285D47" w:rsidRPr="00285D47" w:rsidRDefault="00497262" w:rsidP="00285D47">
      <w:pPr>
        <w:pStyle w:val="ListParagraph"/>
        <w:numPr>
          <w:ilvl w:val="0"/>
          <w:numId w:val="2"/>
        </w:numPr>
      </w:pPr>
      <w:r w:rsidRPr="00497262">
        <w:t>10% women</w:t>
      </w:r>
    </w:p>
    <w:p w14:paraId="6BF7FDBF" w14:textId="1414258F" w:rsidR="00497262" w:rsidRPr="00497262" w:rsidRDefault="00497262" w:rsidP="00285D47">
      <w:pPr>
        <w:spacing w:before="360" w:after="120"/>
        <w:rPr>
          <w:b/>
          <w:bCs/>
        </w:rPr>
      </w:pPr>
      <w:r w:rsidRPr="00497262">
        <w:rPr>
          <w:b/>
          <w:bCs/>
        </w:rPr>
        <w:t>Script</w:t>
      </w:r>
    </w:p>
    <w:p w14:paraId="4297BA6B" w14:textId="5696EECE" w:rsidR="00497262" w:rsidRPr="00285D47" w:rsidRDefault="00285D47" w:rsidP="003C7BD2">
      <w:pPr>
        <w:spacing w:after="240"/>
        <w:ind w:left="720"/>
        <w:rPr>
          <w:i/>
          <w:iCs/>
        </w:rPr>
      </w:pPr>
      <w:r w:rsidRPr="00285D47">
        <w:rPr>
          <w:i/>
          <w:iCs/>
        </w:rPr>
        <w:t>[</w:t>
      </w:r>
      <w:r w:rsidR="00497262" w:rsidRPr="00285D47">
        <w:rPr>
          <w:i/>
          <w:iCs/>
        </w:rPr>
        <w:t xml:space="preserve">Intro </w:t>
      </w:r>
      <w:r w:rsidRPr="00285D47">
        <w:rPr>
          <w:i/>
          <w:iCs/>
        </w:rPr>
        <w:t>–</w:t>
      </w:r>
      <w:r w:rsidR="00497262" w:rsidRPr="00285D47">
        <w:rPr>
          <w:i/>
          <w:iCs/>
        </w:rPr>
        <w:t xml:space="preserve"> </w:t>
      </w:r>
      <w:r w:rsidRPr="00285D47">
        <w:rPr>
          <w:i/>
          <w:iCs/>
        </w:rPr>
        <w:t xml:space="preserve">3 </w:t>
      </w:r>
      <w:r w:rsidR="00497262" w:rsidRPr="00285D47">
        <w:rPr>
          <w:i/>
          <w:iCs/>
        </w:rPr>
        <w:t>minutes</w:t>
      </w:r>
      <w:r w:rsidRPr="00285D47">
        <w:rPr>
          <w:i/>
          <w:iCs/>
        </w:rPr>
        <w:t>]</w:t>
      </w:r>
    </w:p>
    <w:p w14:paraId="4F52368F" w14:textId="6A428D8C" w:rsidR="00497262" w:rsidRDefault="00497262" w:rsidP="003C7BD2">
      <w:pPr>
        <w:spacing w:after="240"/>
        <w:ind w:left="720"/>
      </w:pPr>
      <w:r>
        <w:t xml:space="preserve">Thanks for joining us today! My name is </w:t>
      </w:r>
      <w:r w:rsidRPr="00497262">
        <w:rPr>
          <w:highlight w:val="yellow"/>
        </w:rPr>
        <w:t>Lexi</w:t>
      </w:r>
      <w:r>
        <w:t xml:space="preserve"> and I also have some colleagues on the line observing and taking notes. </w:t>
      </w:r>
      <w:r w:rsidR="00386B97">
        <w:t>We are the team that makes updates to the My HealtheVet website based on feedback from users like you, and t</w:t>
      </w:r>
      <w:r>
        <w:t xml:space="preserve">oday we're going to talk about future updates to the My HealtheVet Profile. </w:t>
      </w:r>
      <w:r w:rsidR="00F41E88">
        <w:t>Our goal is to understand how users interact with My HealtheVet to create the best experience possible.</w:t>
      </w:r>
    </w:p>
    <w:p w14:paraId="6D7F7A3B" w14:textId="1821F611" w:rsidR="00497262" w:rsidRDefault="00F41E88" w:rsidP="003C7BD2">
      <w:pPr>
        <w:spacing w:after="240"/>
        <w:ind w:left="720"/>
      </w:pPr>
      <w:r>
        <w:t>Let’s start by going over what you can expect today.</w:t>
      </w:r>
    </w:p>
    <w:p w14:paraId="0D7288C6" w14:textId="60F39B5C" w:rsidR="00F41E88" w:rsidRPr="003C7BD2" w:rsidRDefault="00F41E88" w:rsidP="003C7BD2">
      <w:pPr>
        <w:pStyle w:val="text-jbexrx"/>
        <w:shd w:val="clear" w:color="auto" w:fill="FFFFFF"/>
        <w:spacing w:before="0" w:beforeAutospacing="0" w:after="240" w:afterAutospacing="0"/>
        <w:ind w:left="720"/>
        <w:textAlignment w:val="baseline"/>
        <w:rPr>
          <w:rFonts w:asciiTheme="minorHAnsi" w:eastAsiaTheme="minorHAnsi" w:hAnsiTheme="minorHAnsi" w:cstheme="minorBidi"/>
        </w:rPr>
      </w:pPr>
      <w:r w:rsidRPr="006B6ABE">
        <w:rPr>
          <w:rFonts w:asciiTheme="minorHAnsi" w:eastAsiaTheme="minorHAnsi" w:hAnsiTheme="minorHAnsi" w:cstheme="minorBidi"/>
        </w:rPr>
        <w:t>I will start by asking you some questions about you and your relevant experience. I will then ask you to perform some tasks on our site</w:t>
      </w:r>
      <w:r w:rsidR="001B4FE5" w:rsidRPr="006B6ABE">
        <w:rPr>
          <w:rFonts w:asciiTheme="minorHAnsi" w:eastAsiaTheme="minorHAnsi" w:hAnsiTheme="minorHAnsi" w:cstheme="minorBidi"/>
        </w:rPr>
        <w:t>, and finally</w:t>
      </w:r>
      <w:r w:rsidRPr="006B6ABE">
        <w:rPr>
          <w:rFonts w:asciiTheme="minorHAnsi" w:eastAsiaTheme="minorHAnsi" w:hAnsiTheme="minorHAnsi" w:cstheme="minorBidi"/>
        </w:rPr>
        <w:t>, I’d like to get some feedback from you about your experience</w:t>
      </w:r>
      <w:r w:rsidR="001B4FE5" w:rsidRPr="006B6ABE">
        <w:rPr>
          <w:rFonts w:asciiTheme="minorHAnsi" w:eastAsiaTheme="minorHAnsi" w:hAnsiTheme="minorHAnsi" w:cstheme="minorBidi"/>
        </w:rPr>
        <w:t xml:space="preserve"> with the tasks</w:t>
      </w:r>
      <w:r w:rsidRPr="006B6ABE">
        <w:rPr>
          <w:rFonts w:asciiTheme="minorHAnsi" w:eastAsiaTheme="minorHAnsi" w:hAnsiTheme="minorHAnsi" w:cstheme="minorBidi"/>
        </w:rPr>
        <w:t>.</w:t>
      </w:r>
    </w:p>
    <w:p w14:paraId="4E812211" w14:textId="62C734EF" w:rsidR="00497262" w:rsidRDefault="00497262" w:rsidP="003C7BD2">
      <w:pPr>
        <w:spacing w:after="240"/>
        <w:ind w:left="720"/>
      </w:pPr>
      <w:r>
        <w:t xml:space="preserve">This entire session should take about </w:t>
      </w:r>
      <w:r w:rsidRPr="006B6ABE">
        <w:t>30-45 minutes</w:t>
      </w:r>
      <w:r w:rsidR="001B4FE5">
        <w:t>, and</w:t>
      </w:r>
      <w:r>
        <w:t xml:space="preserve"> I want to be sure not to keep you much longer, so I may occasionally prompt you with the next question or topic.</w:t>
      </w:r>
    </w:p>
    <w:p w14:paraId="4B04D119" w14:textId="1A02AA91" w:rsidR="00497262" w:rsidRDefault="001B4FE5" w:rsidP="003C7BD2">
      <w:pPr>
        <w:spacing w:after="240"/>
        <w:ind w:left="720"/>
      </w:pPr>
      <w:r>
        <w:t xml:space="preserve">Please know that there are no right or wrong answers. </w:t>
      </w:r>
      <w:r w:rsidR="00497262">
        <w:t xml:space="preserve">We are testing </w:t>
      </w:r>
      <w:r>
        <w:t xml:space="preserve">the site, not </w:t>
      </w:r>
      <w:r w:rsidR="00497262">
        <w:t xml:space="preserve">your ability. </w:t>
      </w:r>
      <w:r>
        <w:t xml:space="preserve">Today we want to hear your honest opinions, </w:t>
      </w:r>
      <w:r w:rsidR="00F41E88">
        <w:t>so</w:t>
      </w:r>
      <w:r w:rsidR="00497262">
        <w:t xml:space="preserve"> I will not be offended by any</w:t>
      </w:r>
      <w:r w:rsidR="004C635C">
        <w:t>thing</w:t>
      </w:r>
      <w:r w:rsidR="00497262">
        <w:t xml:space="preserve"> you express, and I welcome your feedback.</w:t>
      </w:r>
    </w:p>
    <w:p w14:paraId="12D68DA4" w14:textId="07990F2B" w:rsidR="00497262" w:rsidRDefault="00497262" w:rsidP="003C7BD2">
      <w:pPr>
        <w:spacing w:after="240"/>
        <w:ind w:left="720"/>
      </w:pPr>
      <w:r>
        <w:t>During this session, I would like you to think out loud as you work to complete the tasks. For example, I encourage you to say things like “I am going to click over here” or “I am scrolling down to find what I am looking for”. I w</w:t>
      </w:r>
      <w:r w:rsidR="001B4FE5">
        <w:t>on’t</w:t>
      </w:r>
      <w:r>
        <w:t xml:space="preserve"> be able to offer any suggestions or hints, but from </w:t>
      </w:r>
      <w:r>
        <w:lastRenderedPageBreak/>
        <w:t>time to time, I may ask you to clarify what you have said or ask you for information on what you were looking for or what you expect</w:t>
      </w:r>
      <w:r w:rsidR="00C66B63">
        <w:t>ed</w:t>
      </w:r>
      <w:r>
        <w:t xml:space="preserve"> to happen.</w:t>
      </w:r>
    </w:p>
    <w:p w14:paraId="4C049316" w14:textId="6D6052FA" w:rsidR="00497262" w:rsidRDefault="00497262" w:rsidP="003C7BD2">
      <w:pPr>
        <w:spacing w:after="240"/>
        <w:ind w:left="720"/>
      </w:pPr>
      <w:r>
        <w:t xml:space="preserve">If for any reason and at any time you want to stop the session, please let me know. </w:t>
      </w:r>
    </w:p>
    <w:p w14:paraId="668B89E8" w14:textId="1D8872CA" w:rsidR="00497262" w:rsidRDefault="00F165C8" w:rsidP="003C7BD2">
      <w:pPr>
        <w:spacing w:after="240"/>
        <w:ind w:left="720"/>
      </w:pPr>
      <w:r>
        <w:t xml:space="preserve">Finally, </w:t>
      </w:r>
      <w:r w:rsidR="00497262">
        <w:t xml:space="preserve">I’d like to record our session today with your permission. We use the recordings to confirm that we have captured your opinions accurately. The recordings are destroyed after we complete analysis, and none of your comments will be attributed to you directly. Are you comfortable if I record </w:t>
      </w:r>
      <w:r w:rsidR="001B4FE5">
        <w:t>your</w:t>
      </w:r>
      <w:r w:rsidR="00497262">
        <w:t xml:space="preserve"> screen and audio as we talk today?</w:t>
      </w:r>
    </w:p>
    <w:p w14:paraId="4F903F60" w14:textId="554A0725" w:rsidR="00497262" w:rsidRDefault="00497262" w:rsidP="003C7BD2">
      <w:pPr>
        <w:spacing w:after="240"/>
        <w:ind w:left="720"/>
      </w:pPr>
      <w:r w:rsidRPr="00285D47">
        <w:rPr>
          <w:i/>
          <w:iCs/>
        </w:rPr>
        <w:t>[If yes:]</w:t>
      </w:r>
      <w:r>
        <w:t xml:space="preserve"> </w:t>
      </w:r>
      <w:r w:rsidR="004C635C">
        <w:t xml:space="preserve">Thank you. </w:t>
      </w:r>
      <w:r>
        <w:t>Once I start recording, you will see a prompt on your screen that you will need to accept.</w:t>
      </w:r>
    </w:p>
    <w:p w14:paraId="6BDC2BDA" w14:textId="77777777" w:rsidR="00497262" w:rsidRPr="00497262" w:rsidRDefault="00497262" w:rsidP="003C7BD2">
      <w:pPr>
        <w:spacing w:after="240"/>
        <w:ind w:left="720"/>
        <w:rPr>
          <w:i/>
          <w:iCs/>
        </w:rPr>
      </w:pPr>
      <w:r w:rsidRPr="00497262">
        <w:rPr>
          <w:i/>
          <w:iCs/>
        </w:rPr>
        <w:t>[Start recording]</w:t>
      </w:r>
    </w:p>
    <w:p w14:paraId="788B2C33" w14:textId="1E807862" w:rsidR="00497262" w:rsidRDefault="00497262" w:rsidP="003C7BD2">
      <w:pPr>
        <w:spacing w:after="240"/>
        <w:ind w:left="720"/>
      </w:pPr>
      <w:r>
        <w:t xml:space="preserve">Now that I have started recording, I’d like to include your permission in the recording, so I will confirm one last time: Are you comfortable if I record my screen </w:t>
      </w:r>
      <w:r w:rsidR="004C635C">
        <w:t>and</w:t>
      </w:r>
      <w:r>
        <w:t xml:space="preserve"> audio as we talk today? </w:t>
      </w:r>
    </w:p>
    <w:p w14:paraId="214323D3" w14:textId="63AA7079" w:rsidR="00285D47" w:rsidRPr="00285D47" w:rsidRDefault="00497262" w:rsidP="003C7BD2">
      <w:pPr>
        <w:spacing w:after="240"/>
        <w:ind w:left="720"/>
      </w:pPr>
      <w:r>
        <w:t>Do you have any questions so far?</w:t>
      </w:r>
    </w:p>
    <w:p w14:paraId="0FDD9416" w14:textId="47263EC7" w:rsidR="00497262" w:rsidRPr="00497262" w:rsidRDefault="00497262" w:rsidP="00285D47">
      <w:pPr>
        <w:spacing w:before="360" w:after="120"/>
        <w:rPr>
          <w:b/>
          <w:bCs/>
        </w:rPr>
      </w:pPr>
      <w:r w:rsidRPr="00497262">
        <w:rPr>
          <w:b/>
          <w:bCs/>
        </w:rPr>
        <w:t>Pre-Test Questions</w:t>
      </w:r>
    </w:p>
    <w:p w14:paraId="24A30174" w14:textId="2459E06D" w:rsidR="00497262" w:rsidRDefault="00497262" w:rsidP="00285D47">
      <w:pPr>
        <w:spacing w:after="240"/>
        <w:ind w:left="720"/>
      </w:pPr>
      <w:r>
        <w:t>Before we look at the Profile design, I’d like to ask you just a few quick questions.</w:t>
      </w:r>
    </w:p>
    <w:p w14:paraId="0F272F9E" w14:textId="2D39842E" w:rsidR="00497262" w:rsidRDefault="00497262" w:rsidP="00285D47">
      <w:pPr>
        <w:pStyle w:val="ListParagraph"/>
        <w:numPr>
          <w:ilvl w:val="0"/>
          <w:numId w:val="10"/>
        </w:numPr>
        <w:spacing w:after="240"/>
        <w:ind w:left="1440"/>
      </w:pPr>
      <w:r>
        <w:t xml:space="preserve">Tell </w:t>
      </w:r>
      <w:r w:rsidR="001B4FE5">
        <w:t>me</w:t>
      </w:r>
      <w:r>
        <w:t xml:space="preserve"> about yourself. What are your hobbies? </w:t>
      </w:r>
    </w:p>
    <w:p w14:paraId="12909F99" w14:textId="77777777" w:rsidR="00115334" w:rsidRDefault="00115334" w:rsidP="00115334">
      <w:pPr>
        <w:pStyle w:val="ListParagraph"/>
        <w:spacing w:after="240"/>
        <w:ind w:left="1440"/>
      </w:pPr>
    </w:p>
    <w:p w14:paraId="6D5A731F" w14:textId="5621837F" w:rsidR="00497262" w:rsidRDefault="00497262" w:rsidP="00285D47">
      <w:pPr>
        <w:pStyle w:val="ListParagraph"/>
        <w:numPr>
          <w:ilvl w:val="0"/>
          <w:numId w:val="10"/>
        </w:numPr>
        <w:spacing w:after="240"/>
        <w:ind w:left="1440"/>
      </w:pPr>
      <w:r>
        <w:t xml:space="preserve">How often do you shop </w:t>
      </w:r>
      <w:commentRangeStart w:id="0"/>
      <w:commentRangeStart w:id="1"/>
      <w:commentRangeStart w:id="2"/>
      <w:commentRangeStart w:id="3"/>
      <w:r>
        <w:t>online</w:t>
      </w:r>
      <w:commentRangeEnd w:id="0"/>
      <w:r w:rsidR="008702AF">
        <w:rPr>
          <w:rStyle w:val="CommentReference"/>
        </w:rPr>
        <w:commentReference w:id="0"/>
      </w:r>
      <w:commentRangeEnd w:id="1"/>
      <w:r w:rsidR="003C2DA2">
        <w:rPr>
          <w:rStyle w:val="CommentReference"/>
        </w:rPr>
        <w:commentReference w:id="1"/>
      </w:r>
      <w:commentRangeEnd w:id="2"/>
      <w:r w:rsidR="003C465B">
        <w:rPr>
          <w:rStyle w:val="CommentReference"/>
        </w:rPr>
        <w:commentReference w:id="2"/>
      </w:r>
      <w:commentRangeEnd w:id="3"/>
      <w:r w:rsidR="003C465B">
        <w:rPr>
          <w:rStyle w:val="CommentReference"/>
        </w:rPr>
        <w:commentReference w:id="3"/>
      </w:r>
      <w:r>
        <w:t>?</w:t>
      </w:r>
    </w:p>
    <w:p w14:paraId="41FF6B57" w14:textId="51475D9D" w:rsidR="00497262" w:rsidRDefault="00497262" w:rsidP="00285D47">
      <w:pPr>
        <w:pStyle w:val="ListParagraph"/>
        <w:numPr>
          <w:ilvl w:val="1"/>
          <w:numId w:val="10"/>
        </w:numPr>
        <w:spacing w:after="240"/>
        <w:ind w:left="2160"/>
      </w:pPr>
      <w:r w:rsidRPr="00497262">
        <w:rPr>
          <w:i/>
          <w:iCs/>
        </w:rPr>
        <w:t>[If yes]</w:t>
      </w:r>
      <w:r>
        <w:t xml:space="preserve"> </w:t>
      </w:r>
      <w:r w:rsidR="00F165C8">
        <w:t>Hypothetically, i</w:t>
      </w:r>
      <w:r>
        <w:t>f you had to change some of your personal information on that site, like your address, what would you do?</w:t>
      </w:r>
    </w:p>
    <w:p w14:paraId="39DF303E" w14:textId="51E3BDA3" w:rsidR="00115334" w:rsidRDefault="003C465B" w:rsidP="003C465B">
      <w:pPr>
        <w:pStyle w:val="ListParagraph"/>
        <w:numPr>
          <w:ilvl w:val="0"/>
          <w:numId w:val="10"/>
        </w:numPr>
        <w:spacing w:after="240"/>
        <w:rPr>
          <w:ins w:id="4" w:author="Alexanderson, Lauren" w:date="2021-10-08T09:46:00Z"/>
        </w:rPr>
        <w:pPrChange w:id="5" w:author="Alexanderson, Lauren" w:date="2021-10-08T09:46:00Z">
          <w:pPr>
            <w:pStyle w:val="ListParagraph"/>
            <w:spacing w:after="240"/>
            <w:ind w:left="2160"/>
          </w:pPr>
        </w:pPrChange>
      </w:pPr>
      <w:commentRangeStart w:id="6"/>
      <w:ins w:id="7" w:author="Alexanderson, Lauren" w:date="2021-10-08T09:46:00Z">
        <w:r>
          <w:t xml:space="preserve">How would you go about updating your personal or contact information for the VA? </w:t>
        </w:r>
        <w:commentRangeEnd w:id="6"/>
        <w:r>
          <w:rPr>
            <w:rStyle w:val="CommentReference"/>
          </w:rPr>
          <w:commentReference w:id="6"/>
        </w:r>
      </w:ins>
    </w:p>
    <w:p w14:paraId="32C8C4AD" w14:textId="77777777" w:rsidR="003C465B" w:rsidRDefault="003C465B" w:rsidP="00115334">
      <w:pPr>
        <w:pStyle w:val="ListParagraph"/>
        <w:spacing w:after="240"/>
        <w:ind w:left="2160"/>
      </w:pPr>
    </w:p>
    <w:p w14:paraId="7EC5C4D7" w14:textId="5982CE71" w:rsidR="00497262" w:rsidRPr="00497262" w:rsidRDefault="00497262" w:rsidP="00285D47">
      <w:pPr>
        <w:pStyle w:val="ListParagraph"/>
        <w:numPr>
          <w:ilvl w:val="0"/>
          <w:numId w:val="10"/>
        </w:numPr>
        <w:ind w:left="1440"/>
      </w:pPr>
      <w:r w:rsidRPr="00497262">
        <w:t xml:space="preserve">What comes to mind when </w:t>
      </w:r>
      <w:r w:rsidR="001B4FE5">
        <w:t>I</w:t>
      </w:r>
      <w:r w:rsidRPr="00497262">
        <w:t xml:space="preserve"> say My HealtheVet Profile?</w:t>
      </w:r>
    </w:p>
    <w:p w14:paraId="041D5CF4" w14:textId="424A9D0E" w:rsidR="00497262" w:rsidRDefault="00497262" w:rsidP="00285D47">
      <w:pPr>
        <w:pStyle w:val="ListParagraph"/>
        <w:numPr>
          <w:ilvl w:val="1"/>
          <w:numId w:val="10"/>
        </w:numPr>
        <w:ind w:left="2160"/>
      </w:pPr>
      <w:r w:rsidRPr="00497262">
        <w:t xml:space="preserve">Have you ever had to update your information on My HealtheVet? </w:t>
      </w:r>
    </w:p>
    <w:p w14:paraId="4377F675" w14:textId="77777777" w:rsidR="00115334" w:rsidRPr="00497262" w:rsidRDefault="00115334" w:rsidP="00115334">
      <w:pPr>
        <w:pStyle w:val="ListParagraph"/>
        <w:ind w:left="2160"/>
      </w:pPr>
    </w:p>
    <w:p w14:paraId="75839F08" w14:textId="55DA8A23" w:rsidR="00497262" w:rsidRPr="00497262" w:rsidRDefault="00497262" w:rsidP="00285D47">
      <w:pPr>
        <w:pStyle w:val="ListParagraph"/>
        <w:numPr>
          <w:ilvl w:val="0"/>
          <w:numId w:val="10"/>
        </w:numPr>
        <w:ind w:left="1440"/>
      </w:pPr>
      <w:r w:rsidRPr="00497262">
        <w:t xml:space="preserve">What comes to mind when </w:t>
      </w:r>
      <w:r w:rsidR="001B4FE5">
        <w:t>I</w:t>
      </w:r>
      <w:r w:rsidRPr="00497262">
        <w:t xml:space="preserve"> say VA.gov Profile? </w:t>
      </w:r>
    </w:p>
    <w:p w14:paraId="5578DE0E" w14:textId="2B210D22" w:rsidR="00497262" w:rsidRPr="00497262" w:rsidRDefault="00497262" w:rsidP="00285D47">
      <w:pPr>
        <w:pStyle w:val="ListParagraph"/>
        <w:numPr>
          <w:ilvl w:val="1"/>
          <w:numId w:val="10"/>
        </w:numPr>
        <w:ind w:left="2160"/>
      </w:pPr>
      <w:r w:rsidRPr="00497262">
        <w:t>Have you ever had to update your information on VA.gov?</w:t>
      </w:r>
    </w:p>
    <w:p w14:paraId="18EBAB83" w14:textId="49CDAC37" w:rsidR="00497262" w:rsidDel="003C465B" w:rsidRDefault="00497262" w:rsidP="00285D47">
      <w:pPr>
        <w:pStyle w:val="ListParagraph"/>
        <w:numPr>
          <w:ilvl w:val="1"/>
          <w:numId w:val="10"/>
        </w:numPr>
        <w:ind w:left="2160"/>
        <w:rPr>
          <w:del w:id="8" w:author="Alexanderson, Lauren" w:date="2021-10-08T09:45:00Z"/>
        </w:rPr>
      </w:pPr>
      <w:del w:id="9" w:author="Alexanderson, Lauren" w:date="2021-10-08T09:45:00Z">
        <w:r w:rsidRPr="00497262" w:rsidDel="003C465B">
          <w:delText>How would you go about updating personal or contact information for the VA?</w:delText>
        </w:r>
      </w:del>
    </w:p>
    <w:p w14:paraId="43E7EC40" w14:textId="77777777" w:rsidR="00115334" w:rsidRPr="00497262" w:rsidRDefault="00115334" w:rsidP="00B06E29"/>
    <w:p w14:paraId="6493F41C" w14:textId="335F273F" w:rsidR="00497262" w:rsidRDefault="00497262" w:rsidP="00285D47">
      <w:pPr>
        <w:pStyle w:val="ListParagraph"/>
        <w:numPr>
          <w:ilvl w:val="0"/>
          <w:numId w:val="10"/>
        </w:numPr>
        <w:ind w:left="1440"/>
      </w:pPr>
      <w:r w:rsidRPr="00497262">
        <w:t xml:space="preserve">Do you have more than one email address? Why? </w:t>
      </w:r>
    </w:p>
    <w:p w14:paraId="06230C0F" w14:textId="3CC7F336" w:rsidR="00B26D77" w:rsidRDefault="001103EB" w:rsidP="0089764A">
      <w:pPr>
        <w:pStyle w:val="ListParagraph"/>
        <w:numPr>
          <w:ilvl w:val="2"/>
          <w:numId w:val="10"/>
        </w:numPr>
        <w:ind w:left="2160"/>
        <w:rPr>
          <w:ins w:id="10" w:author="Alexanderson, Lauren" w:date="2021-10-08T09:47:00Z"/>
        </w:rPr>
      </w:pPr>
      <w:r>
        <w:t>Do you use different email address</w:t>
      </w:r>
      <w:r w:rsidR="0020023C">
        <w:t>es</w:t>
      </w:r>
      <w:r>
        <w:t xml:space="preserve"> to receive My HealtheVet and VA.gov </w:t>
      </w:r>
      <w:r w:rsidR="0020023C">
        <w:t>notifications?</w:t>
      </w:r>
    </w:p>
    <w:p w14:paraId="5DCA3364" w14:textId="2E0D1AF4" w:rsidR="003C465B" w:rsidRDefault="003C465B" w:rsidP="0089764A">
      <w:pPr>
        <w:pStyle w:val="ListParagraph"/>
        <w:numPr>
          <w:ilvl w:val="2"/>
          <w:numId w:val="10"/>
        </w:numPr>
        <w:ind w:left="2160"/>
      </w:pPr>
      <w:commentRangeStart w:id="11"/>
      <w:ins w:id="12" w:author="Alexanderson, Lauren" w:date="2021-10-08T09:47:00Z">
        <w:r>
          <w:t>Do you share an email address with any members of your hous</w:t>
        </w:r>
      </w:ins>
      <w:ins w:id="13" w:author="Alexanderson, Lauren" w:date="2021-10-08T09:48:00Z">
        <w:r>
          <w:t xml:space="preserve">ehold? </w:t>
        </w:r>
        <w:commentRangeEnd w:id="11"/>
        <w:r>
          <w:rPr>
            <w:rStyle w:val="CommentReference"/>
          </w:rPr>
          <w:commentReference w:id="11"/>
        </w:r>
      </w:ins>
    </w:p>
    <w:p w14:paraId="6471671D" w14:textId="77777777" w:rsidR="00115334" w:rsidRDefault="00115334" w:rsidP="00115334">
      <w:pPr>
        <w:pStyle w:val="ListParagraph"/>
        <w:ind w:left="1440"/>
      </w:pPr>
    </w:p>
    <w:p w14:paraId="74090189" w14:textId="24E069D8" w:rsidR="00AE4885" w:rsidRDefault="00AE4885" w:rsidP="00AE4885">
      <w:pPr>
        <w:pStyle w:val="ListParagraph"/>
        <w:numPr>
          <w:ilvl w:val="0"/>
          <w:numId w:val="10"/>
        </w:numPr>
        <w:ind w:left="1440"/>
      </w:pPr>
      <w:commentRangeStart w:id="14"/>
      <w:r>
        <w:t xml:space="preserve">Now </w:t>
      </w:r>
      <w:r w:rsidR="00497262">
        <w:t xml:space="preserve">I’m going to ask you to explain to me in your own words some of the common phrases you might see </w:t>
      </w:r>
      <w:r w:rsidR="00285D47">
        <w:t xml:space="preserve">on </w:t>
      </w:r>
      <w:r w:rsidR="002E49E0">
        <w:t>My HealtheVet</w:t>
      </w:r>
      <w:r w:rsidR="00497262">
        <w:t xml:space="preserve">. </w:t>
      </w:r>
      <w:r>
        <w:t>Please keep in mind that w</w:t>
      </w:r>
      <w:r w:rsidR="00497262">
        <w:t xml:space="preserve">e are not testing your knowledge - we just want to make sure we </w:t>
      </w:r>
      <w:r>
        <w:t>are using</w:t>
      </w:r>
      <w:r w:rsidR="00497262">
        <w:t xml:space="preserve"> the same phrases that you might use. </w:t>
      </w:r>
      <w:commentRangeEnd w:id="14"/>
      <w:r w:rsidR="003C465B">
        <w:rPr>
          <w:rStyle w:val="CommentReference"/>
        </w:rPr>
        <w:commentReference w:id="14"/>
      </w:r>
    </w:p>
    <w:p w14:paraId="34ED6537" w14:textId="2B83A2CB" w:rsidR="00497262" w:rsidRPr="00497262" w:rsidRDefault="00497262" w:rsidP="00AE4885">
      <w:pPr>
        <w:pStyle w:val="ListParagraph"/>
        <w:ind w:left="2160"/>
      </w:pPr>
      <w:r w:rsidRPr="00497262">
        <w:t xml:space="preserve">How would you describe: </w:t>
      </w:r>
    </w:p>
    <w:p w14:paraId="1250ADD9" w14:textId="6842A6DB" w:rsidR="00497262" w:rsidRPr="00497262" w:rsidRDefault="00497262" w:rsidP="00AE4885">
      <w:pPr>
        <w:pStyle w:val="ListParagraph"/>
        <w:numPr>
          <w:ilvl w:val="1"/>
          <w:numId w:val="7"/>
        </w:numPr>
        <w:ind w:left="2610"/>
      </w:pPr>
      <w:r w:rsidRPr="00497262">
        <w:lastRenderedPageBreak/>
        <w:t>Donor information</w:t>
      </w:r>
    </w:p>
    <w:p w14:paraId="3C2A2085" w14:textId="2659285F" w:rsidR="00497262" w:rsidRPr="00497262" w:rsidRDefault="00497262" w:rsidP="00AE4885">
      <w:pPr>
        <w:pStyle w:val="ListParagraph"/>
        <w:numPr>
          <w:ilvl w:val="1"/>
          <w:numId w:val="7"/>
        </w:numPr>
        <w:ind w:left="2610"/>
      </w:pPr>
      <w:r w:rsidRPr="00497262">
        <w:t xml:space="preserve">My VA </w:t>
      </w:r>
      <w:r w:rsidR="00F165C8">
        <w:t>t</w:t>
      </w:r>
      <w:r w:rsidRPr="00497262">
        <w:t xml:space="preserve">reating </w:t>
      </w:r>
      <w:r w:rsidR="00F165C8">
        <w:t>f</w:t>
      </w:r>
      <w:r w:rsidRPr="00497262">
        <w:t>acilities</w:t>
      </w:r>
    </w:p>
    <w:p w14:paraId="372E5B1E" w14:textId="5685428E" w:rsidR="00497262" w:rsidRPr="00497262" w:rsidRDefault="00497262" w:rsidP="00AE4885">
      <w:pPr>
        <w:pStyle w:val="ListParagraph"/>
        <w:numPr>
          <w:ilvl w:val="1"/>
          <w:numId w:val="7"/>
        </w:numPr>
        <w:ind w:left="2610"/>
      </w:pPr>
      <w:r w:rsidRPr="00497262">
        <w:t>Relationship to VA</w:t>
      </w:r>
    </w:p>
    <w:p w14:paraId="086A6EB6" w14:textId="7FE4674C" w:rsidR="00497262" w:rsidRPr="00497262" w:rsidRDefault="00497262" w:rsidP="00AE4885">
      <w:pPr>
        <w:pStyle w:val="ListParagraph"/>
        <w:numPr>
          <w:ilvl w:val="1"/>
          <w:numId w:val="7"/>
        </w:numPr>
        <w:ind w:left="2610"/>
      </w:pPr>
      <w:r w:rsidRPr="00497262">
        <w:t xml:space="preserve">Health </w:t>
      </w:r>
      <w:r w:rsidR="00F165C8">
        <w:t>i</w:t>
      </w:r>
      <w:r w:rsidRPr="00497262">
        <w:t xml:space="preserve">nformation </w:t>
      </w:r>
      <w:r w:rsidR="00F165C8">
        <w:t>c</w:t>
      </w:r>
      <w:r w:rsidRPr="00497262">
        <w:t>ard</w:t>
      </w:r>
    </w:p>
    <w:p w14:paraId="7625E34D" w14:textId="69E9A7B1" w:rsidR="00497262" w:rsidRDefault="00497262" w:rsidP="00AE4885">
      <w:pPr>
        <w:pStyle w:val="ListParagraph"/>
        <w:numPr>
          <w:ilvl w:val="1"/>
          <w:numId w:val="7"/>
        </w:numPr>
        <w:ind w:left="2610"/>
      </w:pPr>
      <w:r w:rsidRPr="00497262">
        <w:t>In case of emergency</w:t>
      </w:r>
    </w:p>
    <w:p w14:paraId="43D31003" w14:textId="6699FFB4" w:rsidR="00F41E88" w:rsidRPr="00497262" w:rsidRDefault="00F41E88" w:rsidP="00AE4885">
      <w:pPr>
        <w:pStyle w:val="ListParagraph"/>
        <w:numPr>
          <w:ilvl w:val="1"/>
          <w:numId w:val="7"/>
        </w:numPr>
        <w:ind w:left="2610"/>
      </w:pPr>
      <w:r>
        <w:t>Emergency contact</w:t>
      </w:r>
    </w:p>
    <w:p w14:paraId="268E011A" w14:textId="76DFFEDF" w:rsidR="00497262" w:rsidRPr="00497262" w:rsidRDefault="00497262" w:rsidP="00AE4885">
      <w:pPr>
        <w:pStyle w:val="ListParagraph"/>
        <w:numPr>
          <w:ilvl w:val="1"/>
          <w:numId w:val="7"/>
        </w:numPr>
        <w:ind w:left="2610"/>
      </w:pPr>
      <w:r w:rsidRPr="00497262">
        <w:t xml:space="preserve">My </w:t>
      </w:r>
      <w:r w:rsidR="00F165C8">
        <w:t>l</w:t>
      </w:r>
      <w:r w:rsidRPr="00497262">
        <w:t>inks</w:t>
      </w:r>
    </w:p>
    <w:p w14:paraId="1246CBFC" w14:textId="088B9981" w:rsidR="00497262" w:rsidRDefault="00497262" w:rsidP="00AE4885">
      <w:pPr>
        <w:pStyle w:val="ListParagraph"/>
        <w:numPr>
          <w:ilvl w:val="1"/>
          <w:numId w:val="7"/>
        </w:numPr>
        <w:ind w:left="2610"/>
      </w:pPr>
      <w:r w:rsidRPr="00497262">
        <w:t xml:space="preserve">Account </w:t>
      </w:r>
      <w:r w:rsidR="00F165C8">
        <w:t>s</w:t>
      </w:r>
      <w:r w:rsidRPr="00497262">
        <w:t>ettings (what do you think you can do here?)</w:t>
      </w:r>
    </w:p>
    <w:p w14:paraId="6E8C8D3A" w14:textId="0A90937C" w:rsidR="00C66B63" w:rsidRDefault="00C66B63" w:rsidP="00AE4885">
      <w:pPr>
        <w:pStyle w:val="ListParagraph"/>
        <w:numPr>
          <w:ilvl w:val="1"/>
          <w:numId w:val="7"/>
        </w:numPr>
        <w:ind w:left="2610"/>
      </w:pPr>
      <w:r>
        <w:t>Account type</w:t>
      </w:r>
    </w:p>
    <w:p w14:paraId="6776C074" w14:textId="4173076C" w:rsidR="00C66B63" w:rsidRDefault="00C66B63" w:rsidP="00AE4885">
      <w:pPr>
        <w:pStyle w:val="ListParagraph"/>
        <w:numPr>
          <w:ilvl w:val="1"/>
          <w:numId w:val="7"/>
        </w:numPr>
        <w:ind w:left="2610"/>
      </w:pPr>
      <w:r>
        <w:t>Account activity history</w:t>
      </w:r>
    </w:p>
    <w:p w14:paraId="5E36B582" w14:textId="118A7158" w:rsidR="00C66B63" w:rsidRDefault="00C66B63" w:rsidP="00AE4885">
      <w:pPr>
        <w:pStyle w:val="ListParagraph"/>
        <w:numPr>
          <w:ilvl w:val="1"/>
          <w:numId w:val="7"/>
        </w:numPr>
        <w:ind w:left="2610"/>
      </w:pPr>
      <w:r>
        <w:t>Manage account access</w:t>
      </w:r>
    </w:p>
    <w:p w14:paraId="072B00C8" w14:textId="495986AE" w:rsidR="00C66B63" w:rsidRDefault="00C66B63" w:rsidP="00AE4885">
      <w:pPr>
        <w:pStyle w:val="ListParagraph"/>
        <w:numPr>
          <w:ilvl w:val="1"/>
          <w:numId w:val="7"/>
        </w:numPr>
        <w:ind w:left="2610"/>
      </w:pPr>
      <w:r>
        <w:t>My HealtheVet welcome bar personalization</w:t>
      </w:r>
    </w:p>
    <w:p w14:paraId="6BBB92C4" w14:textId="3FBC4E5B" w:rsidR="00F165C8" w:rsidRPr="00F165C8" w:rsidRDefault="00F165C8" w:rsidP="00285D47">
      <w:pPr>
        <w:spacing w:before="360" w:after="120"/>
        <w:rPr>
          <w:b/>
          <w:bCs/>
        </w:rPr>
      </w:pPr>
      <w:r w:rsidRPr="00F165C8">
        <w:rPr>
          <w:b/>
          <w:bCs/>
        </w:rPr>
        <w:t>Test Questions</w:t>
      </w:r>
      <w:r>
        <w:rPr>
          <w:b/>
          <w:bCs/>
        </w:rPr>
        <w:t>:</w:t>
      </w:r>
    </w:p>
    <w:p w14:paraId="6A60289E" w14:textId="351CB370" w:rsidR="00F165C8" w:rsidRDefault="00F165C8" w:rsidP="00285D47">
      <w:pPr>
        <w:spacing w:after="240"/>
        <w:ind w:left="720"/>
      </w:pPr>
      <w:commentRangeStart w:id="15"/>
      <w:r>
        <w:t xml:space="preserve">Before we start the next section of our </w:t>
      </w:r>
      <w:commentRangeStart w:id="16"/>
      <w:del w:id="17" w:author="Alexanderson, Lauren" w:date="2021-10-08T09:50:00Z">
        <w:r w:rsidDel="003C465B">
          <w:delText>test</w:delText>
        </w:r>
      </w:del>
      <w:ins w:id="18" w:author="Alexanderson, Lauren" w:date="2021-10-08T09:50:00Z">
        <w:r w:rsidR="003C465B">
          <w:t>session</w:t>
        </w:r>
        <w:commentRangeEnd w:id="16"/>
        <w:r w:rsidR="003C465B">
          <w:rPr>
            <w:rStyle w:val="CommentReference"/>
          </w:rPr>
          <w:commentReference w:id="16"/>
        </w:r>
      </w:ins>
      <w:r>
        <w:t>, I’d like to give you a little more context</w:t>
      </w:r>
      <w:ins w:id="19" w:author="Alexanderson, Lauren" w:date="2021-10-08T09:50:00Z">
        <w:r w:rsidR="003C465B">
          <w:t xml:space="preserve"> about what we’re doing today</w:t>
        </w:r>
      </w:ins>
      <w:r>
        <w:t xml:space="preserve">. </w:t>
      </w:r>
      <w:r w:rsidR="00F13F26">
        <w:t xml:space="preserve">In this project, </w:t>
      </w:r>
      <w:r w:rsidR="00DC7CEA" w:rsidRPr="00DC7CEA">
        <w:t>My HealtheVet will soon include your VA.gov profile information</w:t>
      </w:r>
      <w:del w:id="20" w:author="Alexanderson, Lauren" w:date="2021-10-08T09:51:00Z">
        <w:r w:rsidR="00DC7CEA" w:rsidDel="003C465B">
          <w:delText xml:space="preserve"> </w:delText>
        </w:r>
        <w:r w:rsidDel="003C465B">
          <w:delText xml:space="preserve">for you to be able to view it in your </w:delText>
        </w:r>
        <w:r w:rsidR="00F13F26" w:rsidDel="003C465B">
          <w:delText>My HealtheVet</w:delText>
        </w:r>
        <w:r w:rsidDel="003C465B">
          <w:delText xml:space="preserve"> Profile</w:delText>
        </w:r>
      </w:del>
      <w:r>
        <w:t xml:space="preserve">. </w:t>
      </w:r>
      <w:r w:rsidR="00AE4885">
        <w:t>O</w:t>
      </w:r>
      <w:r>
        <w:t xml:space="preserve">ur goal is to make sure you </w:t>
      </w:r>
      <w:del w:id="21" w:author="Alexanderson, Lauren" w:date="2021-10-08T09:51:00Z">
        <w:r w:rsidDel="003C465B">
          <w:delText xml:space="preserve">receive all of </w:delText>
        </w:r>
        <w:r w:rsidR="00F13F26" w:rsidDel="003C465B">
          <w:delText>My HealtheVet</w:delText>
        </w:r>
        <w:r w:rsidDel="003C465B">
          <w:delText xml:space="preserve"> and VA's important information to the correct </w:delText>
        </w:r>
        <w:r w:rsidR="00AE4885" w:rsidDel="003C465B">
          <w:delText>place</w:delText>
        </w:r>
      </w:del>
      <w:ins w:id="22" w:author="Alexanderson, Lauren" w:date="2021-10-08T09:51:00Z">
        <w:r w:rsidR="003C465B">
          <w:t>can view your personal information across all of the sites you may use at VA</w:t>
        </w:r>
      </w:ins>
      <w:r>
        <w:t xml:space="preserve">. </w:t>
      </w:r>
      <w:commentRangeEnd w:id="15"/>
      <w:r w:rsidR="003C465B">
        <w:rPr>
          <w:rStyle w:val="CommentReference"/>
        </w:rPr>
        <w:commentReference w:id="15"/>
      </w:r>
    </w:p>
    <w:p w14:paraId="33E6013B" w14:textId="43C9AEB7" w:rsidR="00AE4885" w:rsidRDefault="00F165C8" w:rsidP="00285D47">
      <w:pPr>
        <w:spacing w:after="240"/>
        <w:ind w:left="720"/>
      </w:pPr>
      <w:r>
        <w:t xml:space="preserve">I’m going to ask you to do some specific tasks. For </w:t>
      </w:r>
      <w:del w:id="23" w:author="Alexanderson, Lauren" w:date="2021-10-08T09:52:00Z">
        <w:r w:rsidDel="003C465B">
          <w:delText xml:space="preserve">test </w:delText>
        </w:r>
      </w:del>
      <w:ins w:id="24" w:author="Alexanderson, Lauren" w:date="2021-10-08T09:52:00Z">
        <w:r w:rsidR="003C465B">
          <w:t>today’s</w:t>
        </w:r>
        <w:r w:rsidR="003C465B">
          <w:t xml:space="preserve"> </w:t>
        </w:r>
      </w:ins>
      <w:r>
        <w:t xml:space="preserve">purposes, we have created this account that we will pretend is yours, though it looks slightly different than what you might be used to. </w:t>
      </w:r>
      <w:r w:rsidR="00AE4885">
        <w:t xml:space="preserve">Please note that this is not </w:t>
      </w:r>
      <w:del w:id="25" w:author="Alexanderson, Lauren" w:date="2021-10-08T09:52:00Z">
        <w:r w:rsidR="00AE4885" w:rsidDel="003C465B">
          <w:delText>a real website</w:delText>
        </w:r>
      </w:del>
      <w:ins w:id="26" w:author="Alexanderson, Lauren" w:date="2021-10-08T09:52:00Z">
        <w:r w:rsidR="003C465B">
          <w:t xml:space="preserve">the REAL </w:t>
        </w:r>
        <w:proofErr w:type="spellStart"/>
        <w:r w:rsidR="003C465B">
          <w:t>MyHealtheVet</w:t>
        </w:r>
      </w:ins>
      <w:proofErr w:type="spellEnd"/>
      <w:r w:rsidR="00AE4885">
        <w:t xml:space="preserve">, and there will be some areas that you won’t be able to click on – this has nothing to do with you or your computer, those spots just aren’t relevant to our </w:t>
      </w:r>
      <w:del w:id="27" w:author="Alexanderson, Lauren" w:date="2021-10-08T09:52:00Z">
        <w:r w:rsidR="00AE4885" w:rsidDel="003C465B">
          <w:delText>test</w:delText>
        </w:r>
      </w:del>
      <w:ins w:id="28" w:author="Alexanderson, Lauren" w:date="2021-10-08T09:52:00Z">
        <w:r w:rsidR="003C465B">
          <w:t>study</w:t>
        </w:r>
      </w:ins>
      <w:r w:rsidR="00AE4885">
        <w:t xml:space="preserve">. </w:t>
      </w:r>
    </w:p>
    <w:p w14:paraId="435D3B65" w14:textId="6B5841ED" w:rsidR="00F165C8" w:rsidRDefault="00F165C8" w:rsidP="00285D47">
      <w:pPr>
        <w:spacing w:after="240"/>
        <w:ind w:left="720"/>
      </w:pPr>
      <w:r>
        <w:t xml:space="preserve">And again, as much as possible, it would help us if you can try to think out loud as you complete these tasks. </w:t>
      </w:r>
    </w:p>
    <w:p w14:paraId="2372946F" w14:textId="156A0BEC" w:rsidR="00E96BC0" w:rsidRDefault="00F165C8" w:rsidP="00285D47">
      <w:pPr>
        <w:spacing w:after="240"/>
        <w:ind w:left="720"/>
      </w:pPr>
      <w:r>
        <w:t xml:space="preserve">Ok, now we will start looking at the site. </w:t>
      </w:r>
      <w:r w:rsidR="00DC7CEA">
        <w:t xml:space="preserve">To begin, </w:t>
      </w:r>
      <w:r>
        <w:t>I am going to paste a link in the chat</w:t>
      </w:r>
      <w:r w:rsidR="00DC7CEA">
        <w:t xml:space="preserve">. Please </w:t>
      </w:r>
      <w:r w:rsidR="00E96BC0">
        <w:t>click on</w:t>
      </w:r>
      <w:r w:rsidR="00DC7CEA">
        <w:t xml:space="preserve"> that </w:t>
      </w:r>
      <w:r w:rsidR="00115334">
        <w:t>link and</w:t>
      </w:r>
      <w:r w:rsidR="00DC7CEA">
        <w:t xml:space="preserve"> let me know when </w:t>
      </w:r>
      <w:r w:rsidR="00E96BC0">
        <w:t xml:space="preserve">you have it open. </w:t>
      </w:r>
    </w:p>
    <w:p w14:paraId="37CA41B4" w14:textId="26BCD9DF" w:rsidR="00F165C8" w:rsidRDefault="00F165C8" w:rsidP="00285D47">
      <w:pPr>
        <w:spacing w:after="240"/>
        <w:ind w:left="720"/>
      </w:pPr>
      <w:r>
        <w:t xml:space="preserve"> </w:t>
      </w:r>
      <w:r w:rsidR="00E96BC0">
        <w:t>Now</w:t>
      </w:r>
      <w:r>
        <w:t xml:space="preserve"> I will ask you to </w:t>
      </w:r>
      <w:r w:rsidR="00E96BC0">
        <w:t xml:space="preserve">go back to the Zoom window and </w:t>
      </w:r>
      <w:r>
        <w:t xml:space="preserve">share your screen with me. </w:t>
      </w:r>
    </w:p>
    <w:p w14:paraId="065E55C8" w14:textId="09BA31FE" w:rsidR="00F165C8" w:rsidRDefault="00F165C8" w:rsidP="00285D47">
      <w:pPr>
        <w:spacing w:before="360" w:after="120"/>
        <w:rPr>
          <w:b/>
          <w:bCs/>
        </w:rPr>
      </w:pPr>
      <w:r w:rsidRPr="00F165C8">
        <w:rPr>
          <w:b/>
          <w:bCs/>
        </w:rPr>
        <w:t>Profile Tasks:</w:t>
      </w:r>
    </w:p>
    <w:p w14:paraId="3B29E3F2" w14:textId="03EE9179" w:rsidR="00386B97" w:rsidRDefault="00386B97" w:rsidP="00386B97">
      <w:pPr>
        <w:pStyle w:val="li1"/>
        <w:spacing w:before="0" w:beforeAutospacing="0" w:after="240" w:afterAutospacing="0"/>
        <w:ind w:left="720"/>
        <w:rPr>
          <w:rFonts w:ascii="Calibri" w:hAnsi="Calibri" w:cs="Calibri"/>
          <w:color w:val="000000" w:themeColor="text1"/>
        </w:rPr>
      </w:pPr>
      <w:r>
        <w:rPr>
          <w:rFonts w:ascii="Calibri" w:hAnsi="Calibri" w:cs="Calibri"/>
          <w:color w:val="000000" w:themeColor="text1"/>
        </w:rPr>
        <w:t>Before we start the first task, I’d like to mention that navigating this may work differently than what you are used to. Because you don’t have a scroll bar on the right side of your screen, use the wheel on your mouse, two finger scrolling on your trackpad, or click and drag the blank white space on the right</w:t>
      </w:r>
      <w:r w:rsidRPr="00386B97">
        <w:rPr>
          <w:rFonts w:ascii="Calibri" w:hAnsi="Calibri" w:cs="Calibri"/>
          <w:color w:val="000000" w:themeColor="text1"/>
        </w:rPr>
        <w:t>.</w:t>
      </w:r>
    </w:p>
    <w:p w14:paraId="2DF1B5EA" w14:textId="573B63DC" w:rsidR="00F165C8" w:rsidRPr="006C3B49" w:rsidRDefault="004C635C" w:rsidP="00F165C8">
      <w:pPr>
        <w:pStyle w:val="li1"/>
        <w:numPr>
          <w:ilvl w:val="0"/>
          <w:numId w:val="8"/>
        </w:numPr>
        <w:spacing w:before="0" w:beforeAutospacing="0" w:after="240" w:afterAutospacing="0"/>
        <w:rPr>
          <w:rFonts w:ascii="Calibri" w:hAnsi="Calibri" w:cs="Calibri"/>
          <w:color w:val="000000" w:themeColor="text1"/>
        </w:rPr>
      </w:pPr>
      <w:r>
        <w:rPr>
          <w:rFonts w:ascii="Calibri" w:hAnsi="Calibri" w:cs="Calibri"/>
          <w:color w:val="000000" w:themeColor="text1"/>
        </w:rPr>
        <w:t>Our first task is to please n</w:t>
      </w:r>
      <w:r w:rsidR="00F165C8" w:rsidRPr="006C3B49">
        <w:rPr>
          <w:rFonts w:ascii="Calibri" w:hAnsi="Calibri" w:cs="Calibri"/>
          <w:color w:val="000000" w:themeColor="text1"/>
        </w:rPr>
        <w:t xml:space="preserve">avigate to your </w:t>
      </w:r>
      <w:commentRangeStart w:id="29"/>
      <w:r w:rsidR="00F165C8" w:rsidRPr="006C3B49">
        <w:rPr>
          <w:rFonts w:ascii="Calibri" w:hAnsi="Calibri" w:cs="Calibri"/>
          <w:color w:val="000000" w:themeColor="text1"/>
        </w:rPr>
        <w:t>profile</w:t>
      </w:r>
      <w:commentRangeEnd w:id="29"/>
      <w:r w:rsidR="006B6ABE">
        <w:rPr>
          <w:rStyle w:val="CommentReference"/>
          <w:rFonts w:asciiTheme="minorHAnsi" w:eastAsiaTheme="minorHAnsi" w:hAnsiTheme="minorHAnsi" w:cstheme="minorBidi"/>
        </w:rPr>
        <w:commentReference w:id="29"/>
      </w:r>
      <w:r w:rsidR="00F165C8" w:rsidRPr="006C3B49">
        <w:rPr>
          <w:rFonts w:ascii="Calibri" w:hAnsi="Calibri" w:cs="Calibri"/>
          <w:color w:val="000000" w:themeColor="text1"/>
        </w:rPr>
        <w:t xml:space="preserve">. </w:t>
      </w:r>
    </w:p>
    <w:p w14:paraId="2CDCAE19" w14:textId="046684D1" w:rsidR="00F165C8" w:rsidRPr="006C3B49" w:rsidRDefault="006B6ABE" w:rsidP="003C7BD2">
      <w:pPr>
        <w:pStyle w:val="li1"/>
        <w:numPr>
          <w:ilvl w:val="0"/>
          <w:numId w:val="8"/>
        </w:numPr>
        <w:spacing w:before="0" w:beforeAutospacing="0" w:after="0" w:afterAutospacing="0"/>
        <w:rPr>
          <w:rFonts w:ascii="Calibri" w:hAnsi="Calibri" w:cs="Calibri"/>
          <w:color w:val="000000" w:themeColor="text1"/>
        </w:rPr>
      </w:pPr>
      <w:r>
        <w:rPr>
          <w:rFonts w:ascii="Calibri" w:hAnsi="Calibri" w:cs="Calibri"/>
          <w:color w:val="000000" w:themeColor="text1"/>
        </w:rPr>
        <w:t>Now imagine the scenario that y</w:t>
      </w:r>
      <w:r w:rsidR="00F165C8" w:rsidRPr="006C3B49">
        <w:rPr>
          <w:rFonts w:ascii="Calibri" w:hAnsi="Calibri" w:cs="Calibri"/>
          <w:color w:val="000000" w:themeColor="text1"/>
        </w:rPr>
        <w:t>ou are expecting an email from My HealtheVet but haven't received it yet</w:t>
      </w:r>
      <w:r>
        <w:rPr>
          <w:rFonts w:ascii="Calibri" w:hAnsi="Calibri" w:cs="Calibri"/>
          <w:color w:val="000000" w:themeColor="text1"/>
        </w:rPr>
        <w:t>, and y</w:t>
      </w:r>
      <w:r w:rsidR="00F165C8" w:rsidRPr="006C3B49">
        <w:rPr>
          <w:rFonts w:ascii="Calibri" w:hAnsi="Calibri" w:cs="Calibri"/>
          <w:color w:val="000000" w:themeColor="text1"/>
        </w:rPr>
        <w:t xml:space="preserve">ou are worried that they might have sent it to your old email address. </w:t>
      </w:r>
      <w:r>
        <w:rPr>
          <w:rFonts w:ascii="Calibri" w:hAnsi="Calibri" w:cs="Calibri"/>
          <w:color w:val="000000" w:themeColor="text1"/>
        </w:rPr>
        <w:t>Where would you go to validate</w:t>
      </w:r>
      <w:r w:rsidR="00F165C8" w:rsidRPr="006C3B49">
        <w:rPr>
          <w:rFonts w:ascii="Calibri" w:hAnsi="Calibri" w:cs="Calibri"/>
          <w:color w:val="000000" w:themeColor="text1"/>
        </w:rPr>
        <w:t xml:space="preserve"> that you have the correct email </w:t>
      </w:r>
      <w:commentRangeStart w:id="30"/>
      <w:r w:rsidR="00F165C8" w:rsidRPr="006C3B49">
        <w:rPr>
          <w:rFonts w:ascii="Calibri" w:hAnsi="Calibri" w:cs="Calibri"/>
          <w:color w:val="000000" w:themeColor="text1"/>
        </w:rPr>
        <w:t>address on file</w:t>
      </w:r>
      <w:r>
        <w:rPr>
          <w:rFonts w:ascii="Calibri" w:hAnsi="Calibri" w:cs="Calibri"/>
          <w:color w:val="000000" w:themeColor="text1"/>
        </w:rPr>
        <w:t>?</w:t>
      </w:r>
      <w:commentRangeEnd w:id="30"/>
      <w:r w:rsidR="00B06E29">
        <w:rPr>
          <w:rStyle w:val="CommentReference"/>
          <w:rFonts w:asciiTheme="minorHAnsi" w:eastAsiaTheme="minorHAnsi" w:hAnsiTheme="minorHAnsi" w:cstheme="minorBidi"/>
        </w:rPr>
        <w:commentReference w:id="30"/>
      </w:r>
    </w:p>
    <w:p w14:paraId="290FB1A0" w14:textId="361730BB" w:rsidR="00F165C8" w:rsidRPr="00B06E29" w:rsidRDefault="00F57BCD" w:rsidP="00F165C8">
      <w:pPr>
        <w:pStyle w:val="li1"/>
        <w:numPr>
          <w:ilvl w:val="1"/>
          <w:numId w:val="8"/>
        </w:numPr>
        <w:spacing w:before="0" w:beforeAutospacing="0" w:after="240" w:afterAutospacing="0"/>
        <w:rPr>
          <w:rFonts w:ascii="Calibri" w:hAnsi="Calibri" w:cs="Calibri"/>
          <w:color w:val="000000" w:themeColor="text1"/>
        </w:rPr>
      </w:pPr>
      <w:commentRangeStart w:id="31"/>
      <w:r w:rsidRPr="00B06E29">
        <w:rPr>
          <w:rFonts w:ascii="Calibri" w:hAnsi="Calibri" w:cs="Calibri"/>
          <w:color w:val="000000" w:themeColor="text1"/>
        </w:rPr>
        <w:lastRenderedPageBreak/>
        <w:t xml:space="preserve">Overall, </w:t>
      </w:r>
      <w:r w:rsidR="00B042B2" w:rsidRPr="00B06E29">
        <w:rPr>
          <w:rFonts w:ascii="Calibri" w:hAnsi="Calibri" w:cs="Calibri"/>
          <w:color w:val="000000" w:themeColor="text1"/>
        </w:rPr>
        <w:t>how diff</w:t>
      </w:r>
      <w:r w:rsidR="00B06E29" w:rsidRPr="00B06E29">
        <w:rPr>
          <w:rFonts w:ascii="Calibri" w:hAnsi="Calibri" w:cs="Calibri"/>
          <w:color w:val="000000" w:themeColor="text1"/>
        </w:rPr>
        <w:t>icult</w:t>
      </w:r>
      <w:r w:rsidR="00B042B2" w:rsidRPr="00B06E29">
        <w:rPr>
          <w:rFonts w:ascii="Calibri" w:hAnsi="Calibri" w:cs="Calibri"/>
          <w:color w:val="000000" w:themeColor="text1"/>
        </w:rPr>
        <w:t xml:space="preserve"> or easy did you find this task</w:t>
      </w:r>
      <w:r w:rsidR="00B06E29" w:rsidRPr="00B06E29">
        <w:rPr>
          <w:rFonts w:ascii="Calibri" w:hAnsi="Calibri" w:cs="Calibri"/>
          <w:color w:val="000000" w:themeColor="text1"/>
        </w:rPr>
        <w:t xml:space="preserve"> on a scale between 1 and 7, with </w:t>
      </w:r>
      <w:r w:rsidR="00B042B2" w:rsidRPr="00B06E29">
        <w:rPr>
          <w:rFonts w:ascii="Calibri" w:hAnsi="Calibri" w:cs="Calibri"/>
          <w:color w:val="000000" w:themeColor="text1"/>
        </w:rPr>
        <w:t>1</w:t>
      </w:r>
      <w:r w:rsidR="00B06E29" w:rsidRPr="00B06E29">
        <w:rPr>
          <w:rFonts w:ascii="Calibri" w:hAnsi="Calibri" w:cs="Calibri"/>
          <w:color w:val="000000" w:themeColor="text1"/>
        </w:rPr>
        <w:t xml:space="preserve"> being </w:t>
      </w:r>
      <w:r w:rsidR="00B042B2" w:rsidRPr="00B06E29">
        <w:rPr>
          <w:rFonts w:ascii="Calibri" w:hAnsi="Calibri" w:cs="Calibri"/>
          <w:color w:val="000000" w:themeColor="text1"/>
        </w:rPr>
        <w:t>very diff</w:t>
      </w:r>
      <w:r w:rsidR="00B06E29" w:rsidRPr="00B06E29">
        <w:rPr>
          <w:rFonts w:ascii="Calibri" w:hAnsi="Calibri" w:cs="Calibri"/>
          <w:color w:val="000000" w:themeColor="text1"/>
        </w:rPr>
        <w:t>icult</w:t>
      </w:r>
      <w:r w:rsidR="00B042B2" w:rsidRPr="00B06E29">
        <w:rPr>
          <w:rFonts w:ascii="Calibri" w:hAnsi="Calibri" w:cs="Calibri"/>
          <w:color w:val="000000" w:themeColor="text1"/>
        </w:rPr>
        <w:t xml:space="preserve"> </w:t>
      </w:r>
      <w:r w:rsidR="00B06E29" w:rsidRPr="00B06E29">
        <w:rPr>
          <w:rFonts w:ascii="Calibri" w:hAnsi="Calibri" w:cs="Calibri"/>
          <w:color w:val="000000" w:themeColor="text1"/>
        </w:rPr>
        <w:t xml:space="preserve">and </w:t>
      </w:r>
      <w:r w:rsidR="00B042B2" w:rsidRPr="00B06E29">
        <w:rPr>
          <w:rFonts w:ascii="Calibri" w:hAnsi="Calibri" w:cs="Calibri"/>
          <w:color w:val="000000" w:themeColor="text1"/>
        </w:rPr>
        <w:t>7</w:t>
      </w:r>
      <w:r w:rsidR="00B06E29" w:rsidRPr="00B06E29">
        <w:rPr>
          <w:rFonts w:ascii="Calibri" w:hAnsi="Calibri" w:cs="Calibri"/>
          <w:color w:val="000000" w:themeColor="text1"/>
        </w:rPr>
        <w:t xml:space="preserve"> being </w:t>
      </w:r>
      <w:r w:rsidR="00B042B2" w:rsidRPr="00B06E29">
        <w:rPr>
          <w:rFonts w:ascii="Calibri" w:hAnsi="Calibri" w:cs="Calibri"/>
          <w:color w:val="000000" w:themeColor="text1"/>
        </w:rPr>
        <w:t xml:space="preserve">very easy. </w:t>
      </w:r>
      <w:commentRangeEnd w:id="31"/>
      <w:r w:rsidR="008D54F6">
        <w:rPr>
          <w:rStyle w:val="CommentReference"/>
          <w:rFonts w:asciiTheme="minorHAnsi" w:eastAsiaTheme="minorHAnsi" w:hAnsiTheme="minorHAnsi" w:cstheme="minorBidi"/>
        </w:rPr>
        <w:commentReference w:id="31"/>
      </w:r>
    </w:p>
    <w:p w14:paraId="101A26EE" w14:textId="1C72D1FB" w:rsidR="00F165C8" w:rsidRPr="00B06E29" w:rsidRDefault="006B6ABE" w:rsidP="003C7BD2">
      <w:pPr>
        <w:pStyle w:val="li1"/>
        <w:numPr>
          <w:ilvl w:val="0"/>
          <w:numId w:val="8"/>
        </w:numPr>
        <w:spacing w:before="0" w:beforeAutospacing="0" w:after="0" w:afterAutospacing="0"/>
        <w:rPr>
          <w:rFonts w:ascii="Calibri" w:hAnsi="Calibri" w:cs="Calibri"/>
          <w:color w:val="000000" w:themeColor="text1"/>
        </w:rPr>
      </w:pPr>
      <w:r w:rsidRPr="00B06E29">
        <w:rPr>
          <w:rFonts w:ascii="Calibri" w:hAnsi="Calibri" w:cs="Calibri"/>
          <w:color w:val="000000" w:themeColor="text1"/>
        </w:rPr>
        <w:t>Imagine that you</w:t>
      </w:r>
      <w:r w:rsidR="00F165C8" w:rsidRPr="00B06E29">
        <w:rPr>
          <w:rFonts w:ascii="Calibri" w:hAnsi="Calibri" w:cs="Calibri"/>
          <w:color w:val="000000" w:themeColor="text1"/>
        </w:rPr>
        <w:t xml:space="preserve"> have recently changed your name. How would you go about updating your </w:t>
      </w:r>
      <w:commentRangeStart w:id="32"/>
      <w:r w:rsidR="00F165C8" w:rsidRPr="00B06E29">
        <w:rPr>
          <w:rFonts w:ascii="Calibri" w:hAnsi="Calibri" w:cs="Calibri"/>
          <w:color w:val="000000" w:themeColor="text1"/>
        </w:rPr>
        <w:t>profile</w:t>
      </w:r>
      <w:commentRangeEnd w:id="32"/>
      <w:r w:rsidRPr="00B06E29">
        <w:rPr>
          <w:rStyle w:val="CommentReference"/>
          <w:rFonts w:asciiTheme="minorHAnsi" w:eastAsiaTheme="minorHAnsi" w:hAnsiTheme="minorHAnsi" w:cstheme="minorBidi"/>
        </w:rPr>
        <w:commentReference w:id="32"/>
      </w:r>
      <w:r w:rsidR="00F165C8" w:rsidRPr="00B06E29">
        <w:rPr>
          <w:rFonts w:ascii="Calibri" w:hAnsi="Calibri" w:cs="Calibri"/>
          <w:color w:val="000000" w:themeColor="text1"/>
        </w:rPr>
        <w:t xml:space="preserve">? </w:t>
      </w:r>
    </w:p>
    <w:p w14:paraId="7140AAE9" w14:textId="77777777" w:rsidR="00B06E29" w:rsidRPr="00B06E29" w:rsidRDefault="00B06E29" w:rsidP="00B06E29">
      <w:pPr>
        <w:pStyle w:val="li1"/>
        <w:numPr>
          <w:ilvl w:val="1"/>
          <w:numId w:val="8"/>
        </w:numPr>
        <w:spacing w:before="0" w:beforeAutospacing="0" w:after="240" w:afterAutospacing="0"/>
        <w:rPr>
          <w:rFonts w:ascii="Calibri" w:hAnsi="Calibri" w:cs="Calibri"/>
          <w:color w:val="000000" w:themeColor="text1"/>
        </w:rPr>
      </w:pPr>
      <w:r w:rsidRPr="00B06E29">
        <w:rPr>
          <w:rFonts w:ascii="Calibri" w:hAnsi="Calibri" w:cs="Calibri"/>
          <w:color w:val="000000" w:themeColor="text1"/>
        </w:rPr>
        <w:t xml:space="preserve">Overall, how difficult or easy did you find this task on a scale between 1 and 7, with </w:t>
      </w:r>
      <w:commentRangeStart w:id="33"/>
      <w:r w:rsidRPr="00B06E29">
        <w:rPr>
          <w:rFonts w:ascii="Calibri" w:hAnsi="Calibri" w:cs="Calibri"/>
          <w:color w:val="000000" w:themeColor="text1"/>
        </w:rPr>
        <w:t xml:space="preserve">1 being very difficult and 7 being very easy. </w:t>
      </w:r>
      <w:commentRangeEnd w:id="33"/>
      <w:r w:rsidR="008D54F6">
        <w:rPr>
          <w:rStyle w:val="CommentReference"/>
          <w:rFonts w:asciiTheme="minorHAnsi" w:eastAsiaTheme="minorHAnsi" w:hAnsiTheme="minorHAnsi" w:cstheme="minorBidi"/>
        </w:rPr>
        <w:commentReference w:id="33"/>
      </w:r>
    </w:p>
    <w:p w14:paraId="6AA6C993" w14:textId="58E99086" w:rsidR="000E217A" w:rsidRPr="00B06E29" w:rsidRDefault="000E217A" w:rsidP="00B06E29">
      <w:pPr>
        <w:pStyle w:val="li1"/>
        <w:numPr>
          <w:ilvl w:val="0"/>
          <w:numId w:val="8"/>
        </w:numPr>
        <w:spacing w:before="0" w:beforeAutospacing="0" w:after="0" w:afterAutospacing="0"/>
        <w:rPr>
          <w:rFonts w:ascii="Calibri" w:hAnsi="Calibri" w:cs="Calibri"/>
          <w:color w:val="000000" w:themeColor="text1"/>
        </w:rPr>
      </w:pPr>
      <w:r w:rsidRPr="00B06E29">
        <w:rPr>
          <w:rFonts w:ascii="Calibri" w:hAnsi="Calibri" w:cs="Calibri"/>
          <w:color w:val="000000" w:themeColor="text1"/>
        </w:rPr>
        <w:t>How would you go about changing your mobile phone number?</w:t>
      </w:r>
    </w:p>
    <w:p w14:paraId="135A4378" w14:textId="332CEE51" w:rsidR="00B06E29" w:rsidRPr="00B06E29" w:rsidRDefault="00B06E29" w:rsidP="00B06E29">
      <w:pPr>
        <w:pStyle w:val="li1"/>
        <w:numPr>
          <w:ilvl w:val="1"/>
          <w:numId w:val="8"/>
        </w:numPr>
        <w:spacing w:before="0" w:beforeAutospacing="0" w:after="240" w:afterAutospacing="0"/>
        <w:rPr>
          <w:rFonts w:ascii="Calibri" w:hAnsi="Calibri" w:cs="Calibri"/>
          <w:color w:val="000000" w:themeColor="text1"/>
        </w:rPr>
      </w:pPr>
      <w:commentRangeStart w:id="34"/>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34"/>
      <w:r w:rsidR="008D54F6">
        <w:rPr>
          <w:rStyle w:val="CommentReference"/>
          <w:rFonts w:asciiTheme="minorHAnsi" w:eastAsiaTheme="minorHAnsi" w:hAnsiTheme="minorHAnsi" w:cstheme="minorBidi"/>
        </w:rPr>
        <w:commentReference w:id="34"/>
      </w:r>
    </w:p>
    <w:p w14:paraId="3625DDFC" w14:textId="77777777" w:rsidR="00F165C8" w:rsidRPr="006C3B49" w:rsidRDefault="00F165C8" w:rsidP="00285D47">
      <w:pPr>
        <w:pStyle w:val="ListParagraph"/>
        <w:shd w:val="clear" w:color="auto" w:fill="FFFFFF"/>
        <w:spacing w:before="360" w:after="120"/>
        <w:ind w:left="0"/>
        <w:rPr>
          <w:rFonts w:ascii="Calibri" w:hAnsi="Calibri" w:cs="Calibri"/>
          <w:b/>
          <w:bCs/>
          <w:color w:val="000000" w:themeColor="text1"/>
          <w:u w:color="24292E"/>
        </w:rPr>
      </w:pPr>
      <w:r w:rsidRPr="006C3B49">
        <w:rPr>
          <w:rFonts w:ascii="Calibri" w:hAnsi="Calibri" w:cs="Calibri"/>
          <w:b/>
          <w:bCs/>
          <w:color w:val="000000" w:themeColor="text1"/>
          <w:u w:color="24292E"/>
        </w:rPr>
        <w:t>Lefthand Navigation Menu Tasks:</w:t>
      </w:r>
    </w:p>
    <w:p w14:paraId="65C1CBA2" w14:textId="77777777" w:rsidR="00F165C8" w:rsidRPr="006C3B49" w:rsidRDefault="00F165C8" w:rsidP="003C7BD2">
      <w:pPr>
        <w:pStyle w:val="li1"/>
        <w:numPr>
          <w:ilvl w:val="0"/>
          <w:numId w:val="8"/>
        </w:numPr>
        <w:spacing w:before="0" w:beforeAutospacing="0" w:after="0" w:afterAutospacing="0"/>
        <w:rPr>
          <w:rFonts w:ascii="Calibri" w:hAnsi="Calibri" w:cs="Calibri"/>
          <w:color w:val="000000" w:themeColor="text1"/>
        </w:rPr>
      </w:pPr>
      <w:r w:rsidRPr="006C3B49">
        <w:rPr>
          <w:rFonts w:ascii="Calibri" w:hAnsi="Calibri" w:cs="Calibri"/>
          <w:color w:val="000000" w:themeColor="text1"/>
        </w:rPr>
        <w:t>Where would you look to update your donor status</w:t>
      </w:r>
      <w:commentRangeStart w:id="35"/>
      <w:commentRangeStart w:id="36"/>
      <w:r w:rsidRPr="006C3B49">
        <w:rPr>
          <w:rFonts w:ascii="Calibri" w:hAnsi="Calibri" w:cs="Calibri"/>
          <w:color w:val="000000" w:themeColor="text1"/>
        </w:rPr>
        <w:t>?</w:t>
      </w:r>
      <w:commentRangeEnd w:id="35"/>
      <w:r w:rsidR="001528D6">
        <w:rPr>
          <w:rStyle w:val="CommentReference"/>
          <w:rFonts w:asciiTheme="minorHAnsi" w:eastAsiaTheme="minorHAnsi" w:hAnsiTheme="minorHAnsi" w:cstheme="minorBidi"/>
        </w:rPr>
        <w:commentReference w:id="35"/>
      </w:r>
      <w:commentRangeEnd w:id="36"/>
      <w:r w:rsidR="008D54F6">
        <w:rPr>
          <w:rStyle w:val="CommentReference"/>
          <w:rFonts w:asciiTheme="minorHAnsi" w:eastAsiaTheme="minorHAnsi" w:hAnsiTheme="minorHAnsi" w:cstheme="minorBidi"/>
        </w:rPr>
        <w:commentReference w:id="36"/>
      </w:r>
    </w:p>
    <w:p w14:paraId="6378D420" w14:textId="77777777" w:rsidR="001528D6" w:rsidRPr="00B06E29" w:rsidRDefault="001528D6" w:rsidP="001528D6">
      <w:pPr>
        <w:pStyle w:val="li1"/>
        <w:numPr>
          <w:ilvl w:val="1"/>
          <w:numId w:val="8"/>
        </w:numPr>
        <w:spacing w:before="0" w:beforeAutospacing="0" w:after="240" w:afterAutospacing="0"/>
        <w:rPr>
          <w:rFonts w:ascii="Calibri" w:hAnsi="Calibri" w:cs="Calibri"/>
          <w:color w:val="000000" w:themeColor="text1"/>
        </w:rPr>
      </w:pPr>
      <w:commentRangeStart w:id="37"/>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37"/>
      <w:r w:rsidR="008D54F6">
        <w:rPr>
          <w:rStyle w:val="CommentReference"/>
          <w:rFonts w:asciiTheme="minorHAnsi" w:eastAsiaTheme="minorHAnsi" w:hAnsiTheme="minorHAnsi" w:cstheme="minorBidi"/>
        </w:rPr>
        <w:commentReference w:id="37"/>
      </w:r>
    </w:p>
    <w:p w14:paraId="6CD4DCA3" w14:textId="52367C2E" w:rsidR="00F165C8" w:rsidRDefault="000E217A" w:rsidP="003C7BD2">
      <w:pPr>
        <w:pStyle w:val="li1"/>
        <w:numPr>
          <w:ilvl w:val="0"/>
          <w:numId w:val="8"/>
        </w:numPr>
        <w:spacing w:before="0" w:beforeAutospacing="0" w:after="0" w:afterAutospacing="0"/>
        <w:rPr>
          <w:rFonts w:ascii="Calibri" w:hAnsi="Calibri" w:cs="Calibri"/>
          <w:color w:val="000000" w:themeColor="text1"/>
        </w:rPr>
      </w:pPr>
      <w:r>
        <w:rPr>
          <w:rFonts w:ascii="Calibri" w:hAnsi="Calibri" w:cs="Calibri"/>
          <w:color w:val="000000" w:themeColor="text1"/>
        </w:rPr>
        <w:t>Where</w:t>
      </w:r>
      <w:r w:rsidR="00F165C8" w:rsidRPr="006C3B49">
        <w:rPr>
          <w:rFonts w:ascii="Calibri" w:hAnsi="Calibri" w:cs="Calibri"/>
          <w:color w:val="000000" w:themeColor="text1"/>
        </w:rPr>
        <w:t xml:space="preserve"> would you go to turn on your </w:t>
      </w:r>
      <w:r>
        <w:rPr>
          <w:rFonts w:ascii="Calibri" w:hAnsi="Calibri" w:cs="Calibri"/>
          <w:color w:val="000000" w:themeColor="text1"/>
        </w:rPr>
        <w:t>a</w:t>
      </w:r>
      <w:r w:rsidR="00F165C8" w:rsidRPr="006C3B49">
        <w:rPr>
          <w:rFonts w:ascii="Calibri" w:hAnsi="Calibri" w:cs="Calibri"/>
          <w:color w:val="000000" w:themeColor="text1"/>
        </w:rPr>
        <w:t>ppointment reminders</w:t>
      </w:r>
      <w:commentRangeStart w:id="38"/>
      <w:r w:rsidR="00F165C8" w:rsidRPr="006C3B49">
        <w:rPr>
          <w:rFonts w:ascii="Calibri" w:hAnsi="Calibri" w:cs="Calibri"/>
          <w:color w:val="000000" w:themeColor="text1"/>
        </w:rPr>
        <w:t>?</w:t>
      </w:r>
      <w:commentRangeEnd w:id="38"/>
      <w:r w:rsidR="001528D6">
        <w:rPr>
          <w:rStyle w:val="CommentReference"/>
          <w:rFonts w:asciiTheme="minorHAnsi" w:eastAsiaTheme="minorHAnsi" w:hAnsiTheme="minorHAnsi" w:cstheme="minorBidi"/>
        </w:rPr>
        <w:commentReference w:id="38"/>
      </w:r>
    </w:p>
    <w:p w14:paraId="2829082A" w14:textId="77777777" w:rsidR="001528D6" w:rsidRPr="00B06E29" w:rsidRDefault="001528D6" w:rsidP="001528D6">
      <w:pPr>
        <w:pStyle w:val="li1"/>
        <w:numPr>
          <w:ilvl w:val="1"/>
          <w:numId w:val="8"/>
        </w:numPr>
        <w:spacing w:before="0" w:beforeAutospacing="0" w:after="240" w:afterAutospacing="0"/>
        <w:rPr>
          <w:rFonts w:ascii="Calibri" w:hAnsi="Calibri" w:cs="Calibri"/>
          <w:color w:val="000000" w:themeColor="text1"/>
        </w:rPr>
      </w:pPr>
      <w:commentRangeStart w:id="39"/>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39"/>
      <w:r w:rsidR="008D54F6">
        <w:rPr>
          <w:rStyle w:val="CommentReference"/>
          <w:rFonts w:asciiTheme="minorHAnsi" w:eastAsiaTheme="minorHAnsi" w:hAnsiTheme="minorHAnsi" w:cstheme="minorBidi"/>
        </w:rPr>
        <w:commentReference w:id="39"/>
      </w:r>
    </w:p>
    <w:p w14:paraId="3EE6E3DE" w14:textId="409BF745" w:rsidR="00F165C8" w:rsidRPr="006C3B49" w:rsidRDefault="00F165C8" w:rsidP="003C7BD2">
      <w:pPr>
        <w:pStyle w:val="li1"/>
        <w:numPr>
          <w:ilvl w:val="0"/>
          <w:numId w:val="8"/>
        </w:numPr>
        <w:spacing w:before="0" w:beforeAutospacing="0" w:after="0" w:afterAutospacing="0"/>
        <w:rPr>
          <w:rFonts w:ascii="Calibri" w:hAnsi="Calibri" w:cs="Calibri"/>
          <w:color w:val="000000" w:themeColor="text1"/>
        </w:rPr>
      </w:pPr>
      <w:r w:rsidRPr="006C3B49">
        <w:rPr>
          <w:rFonts w:ascii="Calibri" w:hAnsi="Calibri" w:cs="Calibri"/>
          <w:color w:val="000000" w:themeColor="text1"/>
        </w:rPr>
        <w:t>Where would you look to view your dates of service</w:t>
      </w:r>
      <w:commentRangeStart w:id="40"/>
      <w:r w:rsidRPr="006C3B49">
        <w:rPr>
          <w:rFonts w:ascii="Calibri" w:hAnsi="Calibri" w:cs="Calibri"/>
          <w:color w:val="000000" w:themeColor="text1"/>
        </w:rPr>
        <w:t>?</w:t>
      </w:r>
      <w:commentRangeEnd w:id="40"/>
      <w:r w:rsidR="001528D6">
        <w:rPr>
          <w:rStyle w:val="CommentReference"/>
          <w:rFonts w:asciiTheme="minorHAnsi" w:eastAsiaTheme="minorHAnsi" w:hAnsiTheme="minorHAnsi" w:cstheme="minorBidi"/>
        </w:rPr>
        <w:commentReference w:id="40"/>
      </w:r>
    </w:p>
    <w:p w14:paraId="492B0CDF" w14:textId="77777777" w:rsidR="001528D6" w:rsidRPr="00B06E29" w:rsidRDefault="001528D6" w:rsidP="001528D6">
      <w:pPr>
        <w:pStyle w:val="li1"/>
        <w:numPr>
          <w:ilvl w:val="1"/>
          <w:numId w:val="8"/>
        </w:numPr>
        <w:spacing w:before="0" w:beforeAutospacing="0" w:after="240" w:afterAutospacing="0"/>
        <w:rPr>
          <w:rFonts w:ascii="Calibri" w:hAnsi="Calibri" w:cs="Calibri"/>
          <w:color w:val="000000" w:themeColor="text1"/>
        </w:rPr>
      </w:pPr>
      <w:commentRangeStart w:id="41"/>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41"/>
      <w:r w:rsidR="008D54F6">
        <w:rPr>
          <w:rStyle w:val="CommentReference"/>
          <w:rFonts w:asciiTheme="minorHAnsi" w:eastAsiaTheme="minorHAnsi" w:hAnsiTheme="minorHAnsi" w:cstheme="minorBidi"/>
        </w:rPr>
        <w:commentReference w:id="41"/>
      </w:r>
    </w:p>
    <w:p w14:paraId="06B86AAB" w14:textId="609F056B" w:rsidR="00F165C8" w:rsidRPr="006C3B49" w:rsidRDefault="00F165C8" w:rsidP="003C7BD2">
      <w:pPr>
        <w:pStyle w:val="li1"/>
        <w:numPr>
          <w:ilvl w:val="0"/>
          <w:numId w:val="8"/>
        </w:numPr>
        <w:spacing w:before="0" w:beforeAutospacing="0" w:after="0" w:afterAutospacing="0"/>
        <w:rPr>
          <w:rStyle w:val="apple-converted-space"/>
          <w:rFonts w:ascii="Calibri" w:hAnsi="Calibri" w:cs="Calibri"/>
          <w:color w:val="000000" w:themeColor="text1"/>
        </w:rPr>
      </w:pPr>
      <w:r w:rsidRPr="006C3B49">
        <w:rPr>
          <w:rFonts w:ascii="Calibri" w:hAnsi="Calibri" w:cs="Calibri"/>
          <w:color w:val="000000" w:themeColor="text1"/>
        </w:rPr>
        <w:t>Where would you go to edit the blue bar across the top of your screen</w:t>
      </w:r>
      <w:r w:rsidR="00F13F26">
        <w:rPr>
          <w:rFonts w:ascii="Calibri" w:hAnsi="Calibri" w:cs="Calibri"/>
          <w:color w:val="000000" w:themeColor="text1"/>
        </w:rPr>
        <w:t xml:space="preserve"> </w:t>
      </w:r>
      <w:r w:rsidR="004C635C">
        <w:rPr>
          <w:rFonts w:ascii="Calibri" w:hAnsi="Calibri" w:cs="Calibri"/>
          <w:color w:val="000000" w:themeColor="text1"/>
        </w:rPr>
        <w:t>that has</w:t>
      </w:r>
      <w:r w:rsidR="00F13F26">
        <w:rPr>
          <w:rFonts w:ascii="Calibri" w:hAnsi="Calibri" w:cs="Calibri"/>
          <w:color w:val="000000" w:themeColor="text1"/>
        </w:rPr>
        <w:t xml:space="preserve"> your name on it</w:t>
      </w:r>
      <w:commentRangeStart w:id="42"/>
      <w:r w:rsidRPr="006C3B49">
        <w:rPr>
          <w:rFonts w:ascii="Calibri" w:hAnsi="Calibri" w:cs="Calibri"/>
          <w:color w:val="000000" w:themeColor="text1"/>
        </w:rPr>
        <w:t>?</w:t>
      </w:r>
      <w:r w:rsidRPr="006C3B49">
        <w:rPr>
          <w:rStyle w:val="apple-converted-space"/>
          <w:rFonts w:ascii="Calibri" w:hAnsi="Calibri" w:cs="Calibri"/>
          <w:color w:val="000000" w:themeColor="text1"/>
        </w:rPr>
        <w:t xml:space="preserve">  </w:t>
      </w:r>
      <w:commentRangeEnd w:id="42"/>
      <w:r w:rsidR="001528D6">
        <w:rPr>
          <w:rStyle w:val="CommentReference"/>
          <w:rFonts w:asciiTheme="minorHAnsi" w:eastAsiaTheme="minorHAnsi" w:hAnsiTheme="minorHAnsi" w:cstheme="minorBidi"/>
        </w:rPr>
        <w:commentReference w:id="42"/>
      </w:r>
    </w:p>
    <w:p w14:paraId="1399AA25" w14:textId="77777777" w:rsidR="001528D6" w:rsidRPr="00B06E29" w:rsidRDefault="001528D6" w:rsidP="001528D6">
      <w:pPr>
        <w:pStyle w:val="li1"/>
        <w:numPr>
          <w:ilvl w:val="1"/>
          <w:numId w:val="8"/>
        </w:numPr>
        <w:spacing w:before="0" w:beforeAutospacing="0" w:after="240" w:afterAutospacing="0"/>
        <w:rPr>
          <w:rFonts w:ascii="Calibri" w:hAnsi="Calibri" w:cs="Calibri"/>
          <w:color w:val="000000" w:themeColor="text1"/>
        </w:rPr>
      </w:pPr>
      <w:commentRangeStart w:id="43"/>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43"/>
      <w:r w:rsidR="008D54F6">
        <w:rPr>
          <w:rStyle w:val="CommentReference"/>
          <w:rFonts w:asciiTheme="minorHAnsi" w:eastAsiaTheme="minorHAnsi" w:hAnsiTheme="minorHAnsi" w:cstheme="minorBidi"/>
        </w:rPr>
        <w:commentReference w:id="43"/>
      </w:r>
    </w:p>
    <w:p w14:paraId="29DF923B" w14:textId="51B216F5" w:rsidR="00F165C8" w:rsidRPr="006C3B49" w:rsidRDefault="006B6ABE" w:rsidP="003C7BD2">
      <w:pPr>
        <w:pStyle w:val="li1"/>
        <w:numPr>
          <w:ilvl w:val="0"/>
          <w:numId w:val="8"/>
        </w:numPr>
        <w:spacing w:before="0" w:beforeAutospacing="0" w:after="0" w:afterAutospacing="0"/>
        <w:rPr>
          <w:rStyle w:val="apple-converted-space"/>
          <w:rFonts w:ascii="Calibri" w:hAnsi="Calibri" w:cs="Calibri"/>
          <w:color w:val="000000" w:themeColor="text1"/>
        </w:rPr>
      </w:pPr>
      <w:r>
        <w:rPr>
          <w:rStyle w:val="apple-converted-space"/>
          <w:rFonts w:ascii="Calibri" w:hAnsi="Calibri" w:cs="Calibri"/>
          <w:color w:val="000000" w:themeColor="text1"/>
        </w:rPr>
        <w:t>Imagine that y</w:t>
      </w:r>
      <w:r w:rsidR="00F165C8" w:rsidRPr="006C3B49">
        <w:rPr>
          <w:rStyle w:val="apple-converted-space"/>
          <w:rFonts w:ascii="Calibri" w:hAnsi="Calibri" w:cs="Calibri"/>
          <w:color w:val="000000" w:themeColor="text1"/>
        </w:rPr>
        <w:t>ou are receiving notifications about a VA Facility that you visited many years ago, but have since moved away, and you no longer want to be associated with that facility. What would you do</w:t>
      </w:r>
      <w:commentRangeStart w:id="44"/>
      <w:r w:rsidR="00F165C8" w:rsidRPr="006C3B49">
        <w:rPr>
          <w:rStyle w:val="apple-converted-space"/>
          <w:rFonts w:ascii="Calibri" w:hAnsi="Calibri" w:cs="Calibri"/>
          <w:color w:val="000000" w:themeColor="text1"/>
        </w:rPr>
        <w:t>? </w:t>
      </w:r>
      <w:commentRangeEnd w:id="44"/>
      <w:r w:rsidR="001528D6">
        <w:rPr>
          <w:rStyle w:val="CommentReference"/>
          <w:rFonts w:asciiTheme="minorHAnsi" w:eastAsiaTheme="minorHAnsi" w:hAnsiTheme="minorHAnsi" w:cstheme="minorBidi"/>
        </w:rPr>
        <w:commentReference w:id="44"/>
      </w:r>
    </w:p>
    <w:p w14:paraId="09210CD6" w14:textId="77777777" w:rsidR="001528D6" w:rsidRPr="00B06E29" w:rsidRDefault="001528D6" w:rsidP="001528D6">
      <w:pPr>
        <w:pStyle w:val="li1"/>
        <w:numPr>
          <w:ilvl w:val="1"/>
          <w:numId w:val="8"/>
        </w:numPr>
        <w:spacing w:before="0" w:beforeAutospacing="0" w:after="240" w:afterAutospacing="0"/>
        <w:rPr>
          <w:rFonts w:ascii="Calibri" w:hAnsi="Calibri" w:cs="Calibri"/>
          <w:color w:val="000000" w:themeColor="text1"/>
        </w:rPr>
      </w:pPr>
      <w:commentRangeStart w:id="45"/>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45"/>
      <w:r w:rsidR="008D54F6">
        <w:rPr>
          <w:rStyle w:val="CommentReference"/>
          <w:rFonts w:asciiTheme="minorHAnsi" w:eastAsiaTheme="minorHAnsi" w:hAnsiTheme="minorHAnsi" w:cstheme="minorBidi"/>
        </w:rPr>
        <w:commentReference w:id="45"/>
      </w:r>
    </w:p>
    <w:p w14:paraId="071F4347" w14:textId="4F9FC23F" w:rsidR="00F165C8" w:rsidRPr="006C3B49" w:rsidRDefault="00F165C8" w:rsidP="003C7BD2">
      <w:pPr>
        <w:pStyle w:val="li1"/>
        <w:numPr>
          <w:ilvl w:val="0"/>
          <w:numId w:val="8"/>
        </w:numPr>
        <w:spacing w:before="0" w:beforeAutospacing="0" w:after="0" w:afterAutospacing="0"/>
        <w:rPr>
          <w:rFonts w:ascii="Calibri" w:hAnsi="Calibri" w:cs="Calibri"/>
          <w:color w:val="000000" w:themeColor="text1"/>
        </w:rPr>
      </w:pPr>
      <w:r w:rsidRPr="006C3B49">
        <w:rPr>
          <w:rFonts w:ascii="Calibri" w:hAnsi="Calibri" w:cs="Calibri"/>
          <w:color w:val="000000" w:themeColor="text1"/>
        </w:rPr>
        <w:t xml:space="preserve">Imagine that your identity was stolen, and you were advised to change all of your </w:t>
      </w:r>
      <w:r w:rsidR="00F13F26">
        <w:rPr>
          <w:rFonts w:ascii="Calibri" w:hAnsi="Calibri" w:cs="Calibri"/>
          <w:color w:val="000000" w:themeColor="text1"/>
        </w:rPr>
        <w:t xml:space="preserve">online </w:t>
      </w:r>
      <w:r w:rsidRPr="006C3B49">
        <w:rPr>
          <w:rFonts w:ascii="Calibri" w:hAnsi="Calibri" w:cs="Calibri"/>
          <w:color w:val="000000" w:themeColor="text1"/>
        </w:rPr>
        <w:t>passwords. Where would you go to change your password</w:t>
      </w:r>
      <w:commentRangeStart w:id="46"/>
      <w:r w:rsidRPr="006C3B49">
        <w:rPr>
          <w:rFonts w:ascii="Calibri" w:hAnsi="Calibri" w:cs="Calibri"/>
          <w:color w:val="000000" w:themeColor="text1"/>
        </w:rPr>
        <w:t>?</w:t>
      </w:r>
      <w:commentRangeEnd w:id="46"/>
      <w:r w:rsidR="001528D6">
        <w:rPr>
          <w:rStyle w:val="CommentReference"/>
          <w:rFonts w:asciiTheme="minorHAnsi" w:eastAsiaTheme="minorHAnsi" w:hAnsiTheme="minorHAnsi" w:cstheme="minorBidi"/>
        </w:rPr>
        <w:commentReference w:id="46"/>
      </w:r>
    </w:p>
    <w:p w14:paraId="53F6147B" w14:textId="77777777" w:rsidR="001528D6" w:rsidRPr="00B06E29" w:rsidRDefault="001528D6" w:rsidP="001528D6">
      <w:pPr>
        <w:pStyle w:val="li1"/>
        <w:numPr>
          <w:ilvl w:val="1"/>
          <w:numId w:val="8"/>
        </w:numPr>
        <w:spacing w:before="0" w:beforeAutospacing="0" w:after="240" w:afterAutospacing="0"/>
        <w:rPr>
          <w:rFonts w:ascii="Calibri" w:hAnsi="Calibri" w:cs="Calibri"/>
          <w:color w:val="000000" w:themeColor="text1"/>
        </w:rPr>
      </w:pPr>
      <w:commentRangeStart w:id="47"/>
      <w:r w:rsidRPr="00B06E29">
        <w:rPr>
          <w:rFonts w:ascii="Calibri" w:hAnsi="Calibri" w:cs="Calibri"/>
          <w:color w:val="000000" w:themeColor="text1"/>
        </w:rPr>
        <w:t xml:space="preserve">Overall, how difficult or easy did you find this task on a scale between 1 and 7, with 1 being very difficult and 7 being very easy. </w:t>
      </w:r>
      <w:commentRangeEnd w:id="47"/>
      <w:r w:rsidR="008D54F6">
        <w:rPr>
          <w:rStyle w:val="CommentReference"/>
          <w:rFonts w:asciiTheme="minorHAnsi" w:eastAsiaTheme="minorHAnsi" w:hAnsiTheme="minorHAnsi" w:cstheme="minorBidi"/>
        </w:rPr>
        <w:commentReference w:id="47"/>
      </w:r>
    </w:p>
    <w:p w14:paraId="1422175C" w14:textId="77777777" w:rsidR="00F165C8" w:rsidRPr="006C3B49" w:rsidRDefault="00F165C8" w:rsidP="00285D47">
      <w:pPr>
        <w:pStyle w:val="ListParagraph"/>
        <w:shd w:val="clear" w:color="auto" w:fill="FFFFFF"/>
        <w:spacing w:before="60" w:after="240"/>
        <w:rPr>
          <w:rFonts w:ascii="Calibri" w:hAnsi="Calibri" w:cs="Calibri"/>
          <w:color w:val="000000" w:themeColor="text1"/>
          <w:u w:color="24292E"/>
        </w:rPr>
      </w:pPr>
      <w:r w:rsidRPr="006C3B49">
        <w:rPr>
          <w:rFonts w:ascii="Calibri" w:hAnsi="Calibri" w:cs="Calibri"/>
          <w:color w:val="000000" w:themeColor="text1"/>
          <w:u w:color="24292E"/>
        </w:rPr>
        <w:t>Thank you, we are done with the interactive portion of our conversation, and you may stop sharing your screen.</w:t>
      </w:r>
    </w:p>
    <w:p w14:paraId="7BA34F00" w14:textId="18DE4FD2" w:rsidR="00F165C8" w:rsidRDefault="00F165C8" w:rsidP="00285D47">
      <w:pPr>
        <w:spacing w:before="360" w:after="120"/>
        <w:rPr>
          <w:b/>
          <w:bCs/>
        </w:rPr>
      </w:pPr>
      <w:r w:rsidRPr="00F165C8">
        <w:rPr>
          <w:b/>
          <w:bCs/>
        </w:rPr>
        <w:t>Post-Test Questions:</w:t>
      </w:r>
    </w:p>
    <w:p w14:paraId="7773CDE3" w14:textId="222B63E5" w:rsidR="00D81D34" w:rsidRDefault="00611E45" w:rsidP="00D81D34">
      <w:pPr>
        <w:pStyle w:val="li1"/>
        <w:numPr>
          <w:ilvl w:val="0"/>
          <w:numId w:val="9"/>
        </w:numPr>
        <w:spacing w:before="0" w:beforeAutospacing="0" w:after="240" w:afterAutospacing="0"/>
        <w:rPr>
          <w:rFonts w:ascii="Calibri" w:hAnsi="Calibri" w:cs="Calibri"/>
          <w:color w:val="000000" w:themeColor="text1"/>
        </w:rPr>
      </w:pPr>
      <w:commentRangeStart w:id="48"/>
      <w:del w:id="49" w:author="Alexanderson, Lauren" w:date="2021-10-08T09:59:00Z">
        <w:r w:rsidDel="008D54F6">
          <w:rPr>
            <w:rFonts w:ascii="Calibri" w:hAnsi="Calibri" w:cs="Calibri"/>
            <w:color w:val="000000" w:themeColor="text1"/>
          </w:rPr>
          <w:lastRenderedPageBreak/>
          <w:delText xml:space="preserve">Because of the upcoming merge </w:delText>
        </w:r>
        <w:r w:rsidR="00D81D34" w:rsidDel="008D54F6">
          <w:rPr>
            <w:rFonts w:ascii="Calibri" w:hAnsi="Calibri" w:cs="Calibri"/>
            <w:color w:val="000000" w:themeColor="text1"/>
          </w:rPr>
          <w:delText>of</w:delText>
        </w:r>
        <w:r w:rsidDel="008D54F6">
          <w:rPr>
            <w:rFonts w:ascii="Calibri" w:hAnsi="Calibri" w:cs="Calibri"/>
            <w:color w:val="000000" w:themeColor="text1"/>
          </w:rPr>
          <w:delText xml:space="preserve"> My HealtheVet and VA.gov, w</w:delText>
        </w:r>
      </w:del>
      <w:ins w:id="50" w:author="Alexanderson, Lauren" w:date="2021-10-08T09:59:00Z">
        <w:r w:rsidR="008D54F6">
          <w:rPr>
            <w:rFonts w:ascii="Calibri" w:hAnsi="Calibri" w:cs="Calibri"/>
            <w:color w:val="000000" w:themeColor="text1"/>
          </w:rPr>
          <w:t>W</w:t>
        </w:r>
      </w:ins>
      <w:r>
        <w:rPr>
          <w:rFonts w:ascii="Calibri" w:hAnsi="Calibri" w:cs="Calibri"/>
          <w:color w:val="000000" w:themeColor="text1"/>
        </w:rPr>
        <w:t>e want you to be able to edit your personal information quickly and easily. I</w:t>
      </w:r>
      <w:r w:rsidR="004C635C">
        <w:rPr>
          <w:rFonts w:ascii="Calibri" w:hAnsi="Calibri" w:cs="Calibri"/>
          <w:color w:val="000000" w:themeColor="text1"/>
        </w:rPr>
        <w:t>’</w:t>
      </w:r>
      <w:r>
        <w:rPr>
          <w:rFonts w:ascii="Calibri" w:hAnsi="Calibri" w:cs="Calibri"/>
          <w:color w:val="000000" w:themeColor="text1"/>
        </w:rPr>
        <w:t>m going to show you two options</w:t>
      </w:r>
      <w:r w:rsidR="00D81D34">
        <w:rPr>
          <w:rFonts w:ascii="Calibri" w:hAnsi="Calibri" w:cs="Calibri"/>
          <w:color w:val="000000" w:themeColor="text1"/>
        </w:rPr>
        <w:t xml:space="preserve"> of how you might edit</w:t>
      </w:r>
      <w:r>
        <w:rPr>
          <w:rFonts w:ascii="Calibri" w:hAnsi="Calibri" w:cs="Calibri"/>
          <w:color w:val="000000" w:themeColor="text1"/>
        </w:rPr>
        <w:t xml:space="preserve"> your profile information, and </w:t>
      </w:r>
      <w:r w:rsidR="00D81D34">
        <w:rPr>
          <w:rFonts w:ascii="Calibri" w:hAnsi="Calibri" w:cs="Calibri"/>
          <w:color w:val="000000" w:themeColor="text1"/>
        </w:rPr>
        <w:t xml:space="preserve">then I will ask you </w:t>
      </w:r>
      <w:r w:rsidR="004C635C">
        <w:rPr>
          <w:rFonts w:ascii="Calibri" w:hAnsi="Calibri" w:cs="Calibri"/>
          <w:color w:val="000000" w:themeColor="text1"/>
        </w:rPr>
        <w:t xml:space="preserve">a couple </w:t>
      </w:r>
      <w:r w:rsidR="00D81D34">
        <w:rPr>
          <w:rFonts w:ascii="Calibri" w:hAnsi="Calibri" w:cs="Calibri"/>
          <w:color w:val="000000" w:themeColor="text1"/>
        </w:rPr>
        <w:t>questions about them</w:t>
      </w:r>
      <w:r>
        <w:rPr>
          <w:rFonts w:ascii="Calibri" w:hAnsi="Calibri" w:cs="Calibri"/>
          <w:color w:val="000000" w:themeColor="text1"/>
        </w:rPr>
        <w:t>. [show the edit button, versus the deep link</w:t>
      </w:r>
      <w:r w:rsidR="00D81D34">
        <w:rPr>
          <w:rFonts w:ascii="Calibri" w:hAnsi="Calibri" w:cs="Calibri"/>
          <w:color w:val="000000" w:themeColor="text1"/>
        </w:rPr>
        <w:t>.]</w:t>
      </w:r>
      <w:commentRangeEnd w:id="48"/>
      <w:r w:rsidR="008D54F6">
        <w:rPr>
          <w:rStyle w:val="CommentReference"/>
          <w:rFonts w:asciiTheme="minorHAnsi" w:eastAsiaTheme="minorHAnsi" w:hAnsiTheme="minorHAnsi" w:cstheme="minorBidi"/>
        </w:rPr>
        <w:commentReference w:id="48"/>
      </w:r>
    </w:p>
    <w:p w14:paraId="249A69A2" w14:textId="18661F53" w:rsidR="00D81D34" w:rsidRDefault="00611E45" w:rsidP="00D81D34">
      <w:pPr>
        <w:pStyle w:val="li1"/>
        <w:spacing w:before="0" w:beforeAutospacing="0" w:after="240" w:afterAutospacing="0"/>
        <w:ind w:left="1080"/>
        <w:rPr>
          <w:rFonts w:ascii="Calibri" w:hAnsi="Calibri" w:cs="Calibri"/>
          <w:color w:val="000000" w:themeColor="text1"/>
        </w:rPr>
      </w:pPr>
      <w:r w:rsidRPr="00D81D34">
        <w:rPr>
          <w:rFonts w:ascii="Calibri" w:hAnsi="Calibri" w:cs="Calibri"/>
          <w:b/>
          <w:bCs/>
          <w:color w:val="000000" w:themeColor="text1"/>
        </w:rPr>
        <w:t>For the first option</w:t>
      </w:r>
      <w:r w:rsidRPr="00D81D34">
        <w:rPr>
          <w:rFonts w:ascii="Calibri" w:hAnsi="Calibri" w:cs="Calibri"/>
          <w:color w:val="000000" w:themeColor="text1"/>
        </w:rPr>
        <w:t xml:space="preserve">, there is an edit button that you would click on to edit your information directly in your My HealtheVet profile. Anything you type here would </w:t>
      </w:r>
      <w:r w:rsidR="00D81D34" w:rsidRPr="00D81D34">
        <w:rPr>
          <w:rFonts w:ascii="Calibri" w:hAnsi="Calibri" w:cs="Calibri"/>
          <w:color w:val="000000" w:themeColor="text1"/>
        </w:rPr>
        <w:t xml:space="preserve">automatically </w:t>
      </w:r>
      <w:r w:rsidR="00D81D34">
        <w:rPr>
          <w:rFonts w:ascii="Calibri" w:hAnsi="Calibri" w:cs="Calibri"/>
          <w:color w:val="000000" w:themeColor="text1"/>
        </w:rPr>
        <w:t>replace</w:t>
      </w:r>
      <w:r w:rsidRPr="00D81D34">
        <w:rPr>
          <w:rFonts w:ascii="Calibri" w:hAnsi="Calibri" w:cs="Calibri"/>
          <w:color w:val="000000" w:themeColor="text1"/>
        </w:rPr>
        <w:t xml:space="preserve"> a</w:t>
      </w:r>
      <w:r w:rsidR="00D81D34" w:rsidRPr="00D81D34">
        <w:rPr>
          <w:rFonts w:ascii="Calibri" w:hAnsi="Calibri" w:cs="Calibri"/>
          <w:color w:val="000000" w:themeColor="text1"/>
        </w:rPr>
        <w:t>ll previous information you have entered into both My HealtheVet and your VA.gov profile</w:t>
      </w:r>
      <w:r w:rsidR="00D81D34">
        <w:rPr>
          <w:rFonts w:ascii="Calibri" w:hAnsi="Calibri" w:cs="Calibri"/>
          <w:color w:val="000000" w:themeColor="text1"/>
        </w:rPr>
        <w:t xml:space="preserve">. </w:t>
      </w:r>
      <w:r w:rsidR="004C635C">
        <w:rPr>
          <w:rFonts w:ascii="Calibri" w:hAnsi="Calibri" w:cs="Calibri"/>
          <w:color w:val="000000" w:themeColor="text1"/>
        </w:rPr>
        <w:t xml:space="preserve">For example, if you log in to your VA.gov account later, you </w:t>
      </w:r>
      <w:proofErr w:type="gramStart"/>
      <w:r w:rsidR="004C635C">
        <w:rPr>
          <w:rFonts w:ascii="Calibri" w:hAnsi="Calibri" w:cs="Calibri"/>
          <w:color w:val="000000" w:themeColor="text1"/>
        </w:rPr>
        <w:t>would</w:t>
      </w:r>
      <w:proofErr w:type="gramEnd"/>
      <w:r w:rsidR="004C635C">
        <w:rPr>
          <w:rFonts w:ascii="Calibri" w:hAnsi="Calibri" w:cs="Calibri"/>
          <w:color w:val="000000" w:themeColor="text1"/>
        </w:rPr>
        <w:t xml:space="preserve"> see the changes you made when you were on your My HealtheVet profile. </w:t>
      </w:r>
    </w:p>
    <w:p w14:paraId="57A3FC58" w14:textId="345F727D" w:rsidR="00D81D34" w:rsidRDefault="00D81D34" w:rsidP="00D81D34">
      <w:pPr>
        <w:pStyle w:val="li1"/>
        <w:spacing w:before="0" w:beforeAutospacing="0" w:after="240" w:afterAutospacing="0"/>
        <w:ind w:left="1080"/>
        <w:rPr>
          <w:rFonts w:ascii="Calibri" w:hAnsi="Calibri" w:cs="Calibri"/>
          <w:color w:val="000000" w:themeColor="text1"/>
        </w:rPr>
      </w:pPr>
      <w:r w:rsidRPr="00D81D34">
        <w:rPr>
          <w:rFonts w:ascii="Calibri" w:hAnsi="Calibri" w:cs="Calibri"/>
          <w:b/>
          <w:bCs/>
          <w:color w:val="000000" w:themeColor="text1"/>
        </w:rPr>
        <w:t>The second option</w:t>
      </w:r>
      <w:r w:rsidRPr="00D81D34">
        <w:rPr>
          <w:rFonts w:ascii="Calibri" w:hAnsi="Calibri" w:cs="Calibri"/>
          <w:color w:val="000000" w:themeColor="text1"/>
        </w:rPr>
        <w:t xml:space="preserve"> is that we will display the information you have entered </w:t>
      </w:r>
      <w:r>
        <w:rPr>
          <w:rFonts w:ascii="Calibri" w:hAnsi="Calibri" w:cs="Calibri"/>
          <w:color w:val="000000" w:themeColor="text1"/>
        </w:rPr>
        <w:t>on both</w:t>
      </w:r>
      <w:r w:rsidRPr="00D81D34">
        <w:rPr>
          <w:rFonts w:ascii="Calibri" w:hAnsi="Calibri" w:cs="Calibri"/>
          <w:color w:val="000000" w:themeColor="text1"/>
        </w:rPr>
        <w:t xml:space="preserve"> </w:t>
      </w:r>
      <w:r w:rsidR="004C635C">
        <w:rPr>
          <w:rFonts w:ascii="Calibri" w:hAnsi="Calibri" w:cs="Calibri"/>
          <w:color w:val="000000" w:themeColor="text1"/>
        </w:rPr>
        <w:t>My HealtheVet and VA.gov</w:t>
      </w:r>
      <w:r w:rsidRPr="00D81D34">
        <w:rPr>
          <w:rFonts w:ascii="Calibri" w:hAnsi="Calibri" w:cs="Calibri"/>
          <w:color w:val="000000" w:themeColor="text1"/>
        </w:rPr>
        <w:t>, but if the information is at all associated with your VA.gov profile,</w:t>
      </w:r>
      <w:r>
        <w:rPr>
          <w:rFonts w:ascii="Calibri" w:hAnsi="Calibri" w:cs="Calibri"/>
          <w:color w:val="000000" w:themeColor="text1"/>
        </w:rPr>
        <w:t xml:space="preserve"> you cannot edit it on My HealtheVet. To edit it, </w:t>
      </w:r>
      <w:r w:rsidRPr="00D81D34">
        <w:rPr>
          <w:rFonts w:ascii="Calibri" w:hAnsi="Calibri" w:cs="Calibri"/>
          <w:color w:val="000000" w:themeColor="text1"/>
        </w:rPr>
        <w:t>you will have to click on the link, which will open a new tab in your browser, and</w:t>
      </w:r>
      <w:r>
        <w:rPr>
          <w:rFonts w:ascii="Calibri" w:hAnsi="Calibri" w:cs="Calibri"/>
          <w:color w:val="000000" w:themeColor="text1"/>
        </w:rPr>
        <w:t xml:space="preserve"> from here, </w:t>
      </w:r>
      <w:r w:rsidRPr="00D81D34">
        <w:rPr>
          <w:rFonts w:ascii="Calibri" w:hAnsi="Calibri" w:cs="Calibri"/>
          <w:color w:val="000000" w:themeColor="text1"/>
        </w:rPr>
        <w:t xml:space="preserve">you will be directed to </w:t>
      </w:r>
      <w:r>
        <w:rPr>
          <w:rFonts w:ascii="Calibri" w:hAnsi="Calibri" w:cs="Calibri"/>
          <w:color w:val="000000" w:themeColor="text1"/>
        </w:rPr>
        <w:t xml:space="preserve">log in to </w:t>
      </w:r>
      <w:r w:rsidRPr="00D81D34">
        <w:rPr>
          <w:rFonts w:ascii="Calibri" w:hAnsi="Calibri" w:cs="Calibri"/>
          <w:color w:val="000000" w:themeColor="text1"/>
        </w:rPr>
        <w:t xml:space="preserve">your VA.gov profile, where you will </w:t>
      </w:r>
      <w:r>
        <w:rPr>
          <w:rFonts w:ascii="Calibri" w:hAnsi="Calibri" w:cs="Calibri"/>
          <w:color w:val="000000" w:themeColor="text1"/>
        </w:rPr>
        <w:t xml:space="preserve">then </w:t>
      </w:r>
      <w:r w:rsidRPr="00D81D34">
        <w:rPr>
          <w:rFonts w:ascii="Calibri" w:hAnsi="Calibri" w:cs="Calibri"/>
          <w:color w:val="000000" w:themeColor="text1"/>
        </w:rPr>
        <w:t xml:space="preserve">find and edit this </w:t>
      </w:r>
      <w:r>
        <w:rPr>
          <w:rFonts w:ascii="Calibri" w:hAnsi="Calibri" w:cs="Calibri"/>
          <w:color w:val="000000" w:themeColor="text1"/>
        </w:rPr>
        <w:t xml:space="preserve">particular field. </w:t>
      </w:r>
    </w:p>
    <w:p w14:paraId="08D42377" w14:textId="01A5902F" w:rsidR="00D81D34" w:rsidRPr="00D81D34" w:rsidRDefault="00D81D34" w:rsidP="00D81D34">
      <w:pPr>
        <w:pStyle w:val="li1"/>
        <w:numPr>
          <w:ilvl w:val="1"/>
          <w:numId w:val="9"/>
        </w:numPr>
        <w:spacing w:before="0" w:beforeAutospacing="0" w:after="240" w:afterAutospacing="0"/>
        <w:rPr>
          <w:rFonts w:ascii="Calibri" w:hAnsi="Calibri" w:cs="Calibri"/>
          <w:color w:val="000000" w:themeColor="text1"/>
        </w:rPr>
      </w:pPr>
      <w:r>
        <w:rPr>
          <w:rFonts w:ascii="Calibri" w:hAnsi="Calibri" w:cs="Calibri"/>
          <w:color w:val="000000" w:themeColor="text1"/>
        </w:rPr>
        <w:t>Which of these two options would you prefer, and why?</w:t>
      </w:r>
    </w:p>
    <w:p w14:paraId="431A9B9A" w14:textId="633642C3" w:rsidR="00F165C8" w:rsidRPr="006C3B49" w:rsidRDefault="00F165C8" w:rsidP="00285D47">
      <w:pPr>
        <w:pStyle w:val="li1"/>
        <w:numPr>
          <w:ilvl w:val="0"/>
          <w:numId w:val="9"/>
        </w:numPr>
        <w:spacing w:before="0" w:beforeAutospacing="0" w:after="240" w:afterAutospacing="0"/>
        <w:rPr>
          <w:rFonts w:ascii="Calibri" w:hAnsi="Calibri" w:cs="Calibri"/>
          <w:color w:val="000000" w:themeColor="text1"/>
        </w:rPr>
      </w:pPr>
      <w:r w:rsidRPr="006C3B49">
        <w:rPr>
          <w:rFonts w:ascii="Calibri" w:hAnsi="Calibri" w:cs="Calibri"/>
          <w:color w:val="000000" w:themeColor="text1"/>
        </w:rPr>
        <w:t>Out of what you have seen today, what features do you find most usable and why?</w:t>
      </w:r>
    </w:p>
    <w:p w14:paraId="6ED02C4C" w14:textId="77777777" w:rsidR="00F165C8" w:rsidRPr="006C3B49" w:rsidRDefault="00F165C8" w:rsidP="00285D47">
      <w:pPr>
        <w:pStyle w:val="li1"/>
        <w:numPr>
          <w:ilvl w:val="0"/>
          <w:numId w:val="9"/>
        </w:numPr>
        <w:spacing w:before="0" w:beforeAutospacing="0" w:after="240" w:afterAutospacing="0"/>
        <w:rPr>
          <w:rFonts w:ascii="Calibri" w:hAnsi="Calibri" w:cs="Calibri"/>
          <w:color w:val="000000" w:themeColor="text1"/>
        </w:rPr>
      </w:pPr>
      <w:r w:rsidRPr="006C3B49">
        <w:rPr>
          <w:rFonts w:ascii="Calibri" w:hAnsi="Calibri" w:cs="Calibri"/>
          <w:color w:val="000000" w:themeColor="text1"/>
        </w:rPr>
        <w:t>After today’s session, what is your understanding of the relationship between the My HealtheVet and VA.gov profiles?</w:t>
      </w:r>
    </w:p>
    <w:p w14:paraId="43405925" w14:textId="77777777" w:rsidR="00F165C8" w:rsidRPr="006C3B49" w:rsidRDefault="00F165C8" w:rsidP="00285D47">
      <w:pPr>
        <w:pStyle w:val="li1"/>
        <w:numPr>
          <w:ilvl w:val="0"/>
          <w:numId w:val="9"/>
        </w:numPr>
        <w:spacing w:before="0" w:beforeAutospacing="0" w:after="240" w:afterAutospacing="0"/>
        <w:rPr>
          <w:rFonts w:ascii="Calibri" w:hAnsi="Calibri" w:cs="Calibri"/>
          <w:color w:val="000000" w:themeColor="text1"/>
        </w:rPr>
      </w:pPr>
      <w:r w:rsidRPr="006C3B49">
        <w:rPr>
          <w:rFonts w:ascii="Calibri" w:hAnsi="Calibri" w:cs="Calibri"/>
          <w:color w:val="000000" w:themeColor="text1"/>
        </w:rPr>
        <w:t>Was there anything here that you expected to see, but didn’t?</w:t>
      </w:r>
    </w:p>
    <w:p w14:paraId="16A8ABE6" w14:textId="1EB40A73" w:rsidR="00F165C8" w:rsidRPr="006C3B49" w:rsidRDefault="00F165C8" w:rsidP="00285D47">
      <w:pPr>
        <w:pStyle w:val="ListParagraph"/>
        <w:widowControl w:val="0"/>
        <w:numPr>
          <w:ilvl w:val="0"/>
          <w:numId w:val="9"/>
        </w:numPr>
        <w:pBdr>
          <w:top w:val="nil"/>
          <w:left w:val="nil"/>
          <w:bottom w:val="nil"/>
          <w:right w:val="nil"/>
          <w:between w:val="nil"/>
          <w:bar w:val="nil"/>
        </w:pBdr>
        <w:spacing w:after="240" w:line="276" w:lineRule="auto"/>
        <w:contextualSpacing w:val="0"/>
        <w:rPr>
          <w:rFonts w:ascii="Calibri" w:hAnsi="Calibri" w:cs="Calibri"/>
          <w:color w:val="000000" w:themeColor="text1"/>
        </w:rPr>
      </w:pPr>
      <w:r w:rsidRPr="006C3B49">
        <w:rPr>
          <w:rFonts w:ascii="Calibri" w:hAnsi="Calibri" w:cs="Calibri"/>
          <w:color w:val="000000" w:themeColor="text1"/>
        </w:rPr>
        <w:t xml:space="preserve">Now that </w:t>
      </w:r>
      <w:r w:rsidR="00386B97">
        <w:rPr>
          <w:rFonts w:ascii="Calibri" w:hAnsi="Calibri" w:cs="Calibri"/>
          <w:color w:val="000000" w:themeColor="text1"/>
        </w:rPr>
        <w:t>I’</w:t>
      </w:r>
      <w:r w:rsidRPr="006C3B49">
        <w:rPr>
          <w:rFonts w:ascii="Calibri" w:hAnsi="Calibri" w:cs="Calibri"/>
          <w:color w:val="000000" w:themeColor="text1"/>
        </w:rPr>
        <w:t>ve shown you the potential changes to this part of the site, do you have any additional comments, questions or feedback for us?</w:t>
      </w:r>
    </w:p>
    <w:p w14:paraId="5FD746A8" w14:textId="6AF91B52" w:rsidR="00F165C8" w:rsidRPr="006C3B49" w:rsidRDefault="00285D47" w:rsidP="00285D47">
      <w:pPr>
        <w:pStyle w:val="Default"/>
        <w:spacing w:before="360" w:after="120"/>
        <w:rPr>
          <w:rFonts w:ascii="Calibri" w:hAnsi="Calibri" w:cs="Calibri"/>
          <w:b/>
          <w:bCs/>
          <w:color w:val="000000" w:themeColor="text1"/>
          <w:shd w:val="clear" w:color="auto" w:fill="FFFFFF"/>
        </w:rPr>
      </w:pPr>
      <w:r>
        <w:rPr>
          <w:rFonts w:ascii="Calibri" w:hAnsi="Calibri" w:cs="Calibri"/>
          <w:b/>
          <w:bCs/>
          <w:color w:val="000000" w:themeColor="text1"/>
          <w:shd w:val="clear" w:color="auto" w:fill="FFFFFF"/>
        </w:rPr>
        <w:t>Conclusion</w:t>
      </w:r>
      <w:r w:rsidR="00F165C8" w:rsidRPr="006C3B49">
        <w:rPr>
          <w:rFonts w:ascii="Calibri" w:hAnsi="Calibri" w:cs="Calibri"/>
          <w:b/>
          <w:bCs/>
          <w:color w:val="000000" w:themeColor="text1"/>
          <w:shd w:val="clear" w:color="auto" w:fill="FFFFFF"/>
        </w:rPr>
        <w:t xml:space="preserve">: </w:t>
      </w:r>
    </w:p>
    <w:p w14:paraId="60BE8C65" w14:textId="4D2F4151" w:rsidR="00F165C8" w:rsidRPr="006C3B49" w:rsidRDefault="00F13F26" w:rsidP="00285D47">
      <w:pPr>
        <w:pStyle w:val="Body"/>
        <w:shd w:val="clear" w:color="auto" w:fill="FFFFFF"/>
        <w:spacing w:before="60" w:after="240" w:line="240" w:lineRule="auto"/>
        <w:ind w:left="720"/>
        <w:rPr>
          <w:rFonts w:ascii="Calibri" w:hAnsi="Calibri" w:cs="Calibri"/>
          <w:color w:val="000000" w:themeColor="text1"/>
          <w:sz w:val="24"/>
          <w:szCs w:val="24"/>
          <w:u w:color="24292E"/>
        </w:rPr>
      </w:pPr>
      <w:r>
        <w:rPr>
          <w:rFonts w:ascii="Calibri" w:hAnsi="Calibri" w:cs="Calibri"/>
          <w:color w:val="000000" w:themeColor="text1"/>
          <w:sz w:val="24"/>
          <w:szCs w:val="24"/>
          <w:u w:color="24292E"/>
        </w:rPr>
        <w:t>T</w:t>
      </w:r>
      <w:r w:rsidR="00F165C8" w:rsidRPr="006C3B49">
        <w:rPr>
          <w:rFonts w:ascii="Calibri" w:hAnsi="Calibri" w:cs="Calibri"/>
          <w:color w:val="000000" w:themeColor="text1"/>
          <w:sz w:val="24"/>
          <w:szCs w:val="24"/>
          <w:u w:color="24292E"/>
        </w:rPr>
        <w:t>hank you so much for your help</w:t>
      </w:r>
      <w:r>
        <w:rPr>
          <w:rFonts w:ascii="Calibri" w:hAnsi="Calibri" w:cs="Calibri"/>
          <w:color w:val="000000" w:themeColor="text1"/>
          <w:sz w:val="24"/>
          <w:szCs w:val="24"/>
          <w:u w:color="24292E"/>
        </w:rPr>
        <w:t xml:space="preserve"> – that concludes our test</w:t>
      </w:r>
      <w:r w:rsidR="00F165C8" w:rsidRPr="006C3B49">
        <w:rPr>
          <w:rFonts w:ascii="Calibri" w:hAnsi="Calibri" w:cs="Calibri"/>
          <w:color w:val="000000" w:themeColor="text1"/>
          <w:sz w:val="24"/>
          <w:szCs w:val="24"/>
          <w:u w:color="24292E"/>
        </w:rPr>
        <w:t xml:space="preserve">. </w:t>
      </w:r>
      <w:r>
        <w:rPr>
          <w:rFonts w:ascii="Calibri" w:hAnsi="Calibri" w:cs="Calibri"/>
          <w:color w:val="000000" w:themeColor="text1"/>
          <w:sz w:val="24"/>
          <w:szCs w:val="24"/>
          <w:u w:color="24292E"/>
        </w:rPr>
        <w:t>We will use your</w:t>
      </w:r>
      <w:r w:rsidR="00F165C8" w:rsidRPr="006C3B49">
        <w:rPr>
          <w:rFonts w:ascii="Calibri" w:hAnsi="Calibri" w:cs="Calibri"/>
          <w:color w:val="000000" w:themeColor="text1"/>
          <w:sz w:val="24"/>
          <w:szCs w:val="24"/>
          <w:u w:color="24292E"/>
        </w:rPr>
        <w:t xml:space="preserve"> feedback </w:t>
      </w:r>
      <w:r>
        <w:rPr>
          <w:rFonts w:ascii="Calibri" w:hAnsi="Calibri" w:cs="Calibri"/>
          <w:color w:val="000000" w:themeColor="text1"/>
          <w:sz w:val="24"/>
          <w:szCs w:val="24"/>
          <w:u w:color="24292E"/>
        </w:rPr>
        <w:t>to help us</w:t>
      </w:r>
      <w:r w:rsidR="00F165C8" w:rsidRPr="006C3B49">
        <w:rPr>
          <w:rFonts w:ascii="Calibri" w:hAnsi="Calibri" w:cs="Calibri"/>
          <w:color w:val="000000" w:themeColor="text1"/>
          <w:sz w:val="24"/>
          <w:szCs w:val="24"/>
          <w:u w:color="24292E"/>
        </w:rPr>
        <w:t xml:space="preserve"> as we continue to work on the site and make sure it really works for Veterans.</w:t>
      </w:r>
    </w:p>
    <w:p w14:paraId="091CF814" w14:textId="78AB0D8B" w:rsidR="00F165C8" w:rsidRPr="006C3B49" w:rsidRDefault="00F13F26" w:rsidP="00285D47">
      <w:pPr>
        <w:pStyle w:val="Default"/>
        <w:spacing w:before="0" w:after="240"/>
        <w:ind w:left="720"/>
        <w:rPr>
          <w:rFonts w:ascii="Calibri" w:eastAsia="Arial Unicode MS" w:hAnsi="Calibri" w:cs="Calibri"/>
          <w:color w:val="000000" w:themeColor="text1"/>
          <w:u w:color="24292E"/>
        </w:rPr>
      </w:pPr>
      <w:r>
        <w:rPr>
          <w:rFonts w:ascii="Calibri" w:eastAsia="Arial Unicode MS" w:hAnsi="Calibri" w:cs="Calibri"/>
          <w:color w:val="000000" w:themeColor="text1"/>
          <w:u w:color="24292E"/>
        </w:rPr>
        <w:t>I do have one last question:</w:t>
      </w:r>
      <w:r w:rsidR="00F165C8" w:rsidRPr="006C3B49">
        <w:rPr>
          <w:rFonts w:ascii="Calibri" w:eastAsia="Arial Unicode MS" w:hAnsi="Calibri" w:cs="Calibri"/>
          <w:color w:val="000000" w:themeColor="text1"/>
          <w:u w:color="24292E"/>
        </w:rPr>
        <w:t xml:space="preserve"> do you know any other Veterans, caregivers, or service members who might be willing to participate in a future user research session? </w:t>
      </w:r>
    </w:p>
    <w:p w14:paraId="3765D4A2" w14:textId="721454ED" w:rsidR="00F165C8" w:rsidRPr="006C3B49" w:rsidRDefault="00F165C8" w:rsidP="00285D47">
      <w:pPr>
        <w:pStyle w:val="Default"/>
        <w:spacing w:before="0" w:after="240"/>
        <w:ind w:left="1440"/>
        <w:rPr>
          <w:rFonts w:ascii="Calibri" w:eastAsia="Arial Unicode MS" w:hAnsi="Calibri" w:cs="Calibri"/>
          <w:color w:val="000000" w:themeColor="text1"/>
          <w:u w:color="24292E"/>
        </w:rPr>
      </w:pPr>
      <w:r w:rsidRPr="00F165C8">
        <w:rPr>
          <w:rFonts w:ascii="Calibri" w:eastAsia="Arial Unicode MS" w:hAnsi="Calibri" w:cs="Calibri"/>
          <w:i/>
          <w:iCs/>
          <w:color w:val="000000" w:themeColor="text1"/>
          <w:u w:color="24292E"/>
        </w:rPr>
        <w:t>[If yes]:</w:t>
      </w:r>
      <w:r w:rsidRPr="006C3B49">
        <w:rPr>
          <w:rFonts w:ascii="Calibri" w:eastAsia="Arial Unicode MS" w:hAnsi="Calibri" w:cs="Calibri"/>
          <w:color w:val="000000" w:themeColor="text1"/>
          <w:u w:color="24292E"/>
        </w:rPr>
        <w:t xml:space="preserve"> Thank you! I'll have our team send you an email with a </w:t>
      </w:r>
      <w:r>
        <w:rPr>
          <w:rFonts w:ascii="Calibri" w:eastAsia="Arial Unicode MS" w:hAnsi="Calibri" w:cs="Calibri"/>
          <w:color w:val="000000" w:themeColor="text1"/>
          <w:u w:color="24292E"/>
        </w:rPr>
        <w:t>more details</w:t>
      </w:r>
      <w:r w:rsidRPr="006C3B49">
        <w:rPr>
          <w:rFonts w:ascii="Calibri" w:eastAsia="Arial Unicode MS" w:hAnsi="Calibri" w:cs="Calibri"/>
          <w:color w:val="000000" w:themeColor="text1"/>
          <w:u w:color="24292E"/>
        </w:rPr>
        <w:t xml:space="preserve"> that you can pass along. </w:t>
      </w:r>
    </w:p>
    <w:p w14:paraId="471C807D" w14:textId="474C4441" w:rsidR="00F165C8" w:rsidRPr="00F165C8" w:rsidRDefault="00F165C8" w:rsidP="00285D47">
      <w:pPr>
        <w:pStyle w:val="Default"/>
        <w:spacing w:before="0" w:after="240"/>
        <w:ind w:left="720"/>
        <w:rPr>
          <w:b/>
          <w:bCs/>
        </w:rPr>
      </w:pPr>
      <w:r w:rsidRPr="006C3B49">
        <w:rPr>
          <w:rFonts w:ascii="Calibri" w:eastAsia="Arial Unicode MS" w:hAnsi="Calibri" w:cs="Calibri"/>
          <w:color w:val="000000" w:themeColor="text1"/>
          <w:u w:color="24292E"/>
        </w:rPr>
        <w:t>Great, well thank you so much again, and enjoy the rest of your day!</w:t>
      </w:r>
    </w:p>
    <w:sectPr w:rsidR="00F165C8" w:rsidRPr="00F165C8" w:rsidSect="00285D47">
      <w:footerReference w:type="even" r:id="rId15"/>
      <w:footerReference w:type="default" r:id="rId16"/>
      <w:pgSz w:w="12240" w:h="15840"/>
      <w:pgMar w:top="1026"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rienne Walters" w:date="2021-10-05T08:21:00Z" w:initials="AW">
    <w:p w14:paraId="1112B698" w14:textId="545255C9" w:rsidR="008702AF" w:rsidRDefault="008702AF">
      <w:pPr>
        <w:pStyle w:val="CommentText"/>
      </w:pPr>
      <w:r>
        <w:rPr>
          <w:rStyle w:val="CommentReference"/>
        </w:rPr>
        <w:annotationRef/>
      </w:r>
      <w:r>
        <w:t>What is the purpose of asking this question</w:t>
      </w:r>
      <w:r w:rsidR="00813C03">
        <w:t>? Why not ask the if yes question</w:t>
      </w:r>
      <w:r w:rsidR="006D67B7">
        <w:t xml:space="preserve"> first instead? Ask them hypothetically on websites…</w:t>
      </w:r>
    </w:p>
  </w:comment>
  <w:comment w:id="1" w:author="Alexia Wunder" w:date="2021-10-05T09:25:00Z" w:initials="AW">
    <w:p w14:paraId="64435DD5" w14:textId="25E9B2E3" w:rsidR="003C2DA2" w:rsidRDefault="003C2DA2">
      <w:pPr>
        <w:pStyle w:val="CommentText"/>
      </w:pPr>
      <w:r>
        <w:rPr>
          <w:rStyle w:val="CommentReference"/>
        </w:rPr>
        <w:annotationRef/>
      </w:r>
      <w:r>
        <w:t>The purpose of this qu</w:t>
      </w:r>
      <w:r w:rsidRPr="003C2DA2">
        <w:t xml:space="preserve">estion as a </w:t>
      </w:r>
      <w:r>
        <w:t>roundabout</w:t>
      </w:r>
      <w:r w:rsidRPr="003C2DA2">
        <w:t xml:space="preserve"> way to gauge the user's comfort with the internet and tech. If they say NEVER, then we know they probably aren’t tech savvy. Previously, we asked what their comfort level was, and 100% of users said they were "pretty comfortable" when obviously, they weren’t.</w:t>
      </w:r>
    </w:p>
  </w:comment>
  <w:comment w:id="2" w:author="Alexanderson, Lauren" w:date="2021-10-08T09:43:00Z" w:initials="AL">
    <w:p w14:paraId="2D6BFA1A" w14:textId="22668932" w:rsidR="003C465B" w:rsidRDefault="003C465B">
      <w:pPr>
        <w:pStyle w:val="CommentText"/>
      </w:pPr>
      <w:r>
        <w:rPr>
          <w:rStyle w:val="CommentReference"/>
        </w:rPr>
        <w:annotationRef/>
      </w:r>
    </w:p>
  </w:comment>
  <w:comment w:id="3" w:author="Alexanderson, Lauren" w:date="2021-10-08T09:43:00Z" w:initials="AL">
    <w:p w14:paraId="52A9FD28" w14:textId="5EB2B407" w:rsidR="003C465B" w:rsidRDefault="003C465B">
      <w:pPr>
        <w:pStyle w:val="CommentText"/>
      </w:pPr>
      <w:r>
        <w:rPr>
          <w:rStyle w:val="CommentReference"/>
        </w:rPr>
        <w:annotationRef/>
      </w:r>
      <w:r>
        <w:t xml:space="preserve">I’d recommend broadening it, if </w:t>
      </w:r>
      <w:proofErr w:type="spellStart"/>
      <w:r>
        <w:t>youre</w:t>
      </w:r>
      <w:proofErr w:type="spellEnd"/>
      <w:r>
        <w:t xml:space="preserve"> looking to evaluate comfort with the internet. Someone may use it a </w:t>
      </w:r>
      <w:proofErr w:type="gramStart"/>
      <w:r>
        <w:t>lot, but</w:t>
      </w:r>
      <w:proofErr w:type="gramEnd"/>
      <w:r>
        <w:t xml:space="preserve"> may not like to shop online. You may be overly narrowing your response by limiting to shopping. </w:t>
      </w:r>
      <w:r>
        <w:br/>
      </w:r>
      <w:r>
        <w:br/>
        <w:t xml:space="preserve">“How often do you go online?” or “how often do you use the internet to complete a task, such as shopping or reading the news?” </w:t>
      </w:r>
    </w:p>
  </w:comment>
  <w:comment w:id="6" w:author="Alexanderson, Lauren" w:date="2021-10-08T09:46:00Z" w:initials="AL">
    <w:p w14:paraId="28EF057C" w14:textId="041BE25E" w:rsidR="003C465B" w:rsidRDefault="003C465B">
      <w:pPr>
        <w:pStyle w:val="CommentText"/>
      </w:pPr>
      <w:r>
        <w:rPr>
          <w:rStyle w:val="CommentReference"/>
        </w:rPr>
        <w:annotationRef/>
      </w:r>
      <w:r>
        <w:t xml:space="preserve">Move this question up. You’ll get a clear indication of whether they know what the profiles are, or if they tend to use more manual update methods. </w:t>
      </w:r>
    </w:p>
  </w:comment>
  <w:comment w:id="11" w:author="Alexanderson, Lauren" w:date="2021-10-08T09:48:00Z" w:initials="AL">
    <w:p w14:paraId="47CFBFC8" w14:textId="24133A8A" w:rsidR="003C465B" w:rsidRDefault="003C465B">
      <w:pPr>
        <w:pStyle w:val="CommentText"/>
      </w:pPr>
      <w:r>
        <w:rPr>
          <w:rStyle w:val="CommentReference"/>
        </w:rPr>
        <w:annotationRef/>
      </w:r>
      <w:r>
        <w:t xml:space="preserve">Recommend adding this question. We’ve heard from </w:t>
      </w:r>
      <w:proofErr w:type="spellStart"/>
      <w:r>
        <w:t>Carnetta</w:t>
      </w:r>
      <w:proofErr w:type="spellEnd"/>
      <w:r>
        <w:t xml:space="preserve"> a lot that MHV users tend to share email addresses. </w:t>
      </w:r>
    </w:p>
  </w:comment>
  <w:comment w:id="14" w:author="Alexanderson, Lauren" w:date="2021-10-08T09:48:00Z" w:initials="AL">
    <w:p w14:paraId="10B98119" w14:textId="7432356C" w:rsidR="003C465B" w:rsidRDefault="003C465B">
      <w:pPr>
        <w:pStyle w:val="CommentText"/>
      </w:pPr>
      <w:r>
        <w:rPr>
          <w:rStyle w:val="CommentReference"/>
        </w:rPr>
        <w:annotationRef/>
      </w:r>
      <w:r>
        <w:t xml:space="preserve">When you do these exercises, do you actually get them to say anything different? You’re priming them with the answer you’re looking for. </w:t>
      </w:r>
      <w:r>
        <w:br/>
      </w:r>
      <w:r>
        <w:br/>
        <w:t xml:space="preserve">I’d recommend describing the term without the actual label on MHV. </w:t>
      </w:r>
      <w:r>
        <w:br/>
      </w:r>
    </w:p>
  </w:comment>
  <w:comment w:id="16" w:author="Alexanderson, Lauren" w:date="2021-10-08T09:50:00Z" w:initials="AL">
    <w:p w14:paraId="53F37705" w14:textId="4C572930" w:rsidR="003C465B" w:rsidRDefault="003C465B">
      <w:pPr>
        <w:pStyle w:val="CommentText"/>
      </w:pPr>
      <w:r>
        <w:rPr>
          <w:rStyle w:val="CommentReference"/>
        </w:rPr>
        <w:annotationRef/>
      </w:r>
      <w:r>
        <w:t xml:space="preserve">You aren’t testing them, so don’t say “test” </w:t>
      </w:r>
    </w:p>
  </w:comment>
  <w:comment w:id="15" w:author="Alexanderson, Lauren" w:date="2021-10-08T09:51:00Z" w:initials="AL">
    <w:p w14:paraId="291C917A" w14:textId="1FE7B63C" w:rsidR="003C465B" w:rsidRDefault="003C465B">
      <w:pPr>
        <w:pStyle w:val="CommentText"/>
      </w:pPr>
      <w:r>
        <w:rPr>
          <w:rStyle w:val="CommentReference"/>
        </w:rPr>
        <w:annotationRef/>
      </w:r>
      <w:r>
        <w:t xml:space="preserve">Updated the content. The phrasing was clunky and hard to understand. </w:t>
      </w:r>
    </w:p>
  </w:comment>
  <w:comment w:id="29" w:author="Alexia Wunder" w:date="2021-09-28T17:33:00Z" w:initials="AW">
    <w:p w14:paraId="614C3E61" w14:textId="44FD0C5A" w:rsidR="006B6ABE" w:rsidRDefault="006B6ABE">
      <w:pPr>
        <w:pStyle w:val="CommentText"/>
      </w:pPr>
      <w:r>
        <w:rPr>
          <w:rStyle w:val="CommentReference"/>
        </w:rPr>
        <w:annotationRef/>
      </w:r>
      <w:r>
        <w:t xml:space="preserve">We want to know if the user discovers the new profile icon, or if they click the header menu. </w:t>
      </w:r>
    </w:p>
  </w:comment>
  <w:comment w:id="30" w:author="Alexia Wunder" w:date="2021-10-04T15:42:00Z" w:initials="AW">
    <w:p w14:paraId="245D45B0" w14:textId="77777777" w:rsidR="00B06E29" w:rsidRDefault="00B06E29" w:rsidP="00B06E29">
      <w:pPr>
        <w:pStyle w:val="CommentText"/>
      </w:pPr>
      <w:r>
        <w:rPr>
          <w:rStyle w:val="CommentReference"/>
        </w:rPr>
        <w:annotationRef/>
      </w:r>
      <w:r>
        <w:rPr>
          <w:rStyle w:val="CommentReference"/>
        </w:rPr>
        <w:annotationRef/>
      </w:r>
      <w:r>
        <w:t>Goal: Find their My HealtheVet email address.</w:t>
      </w:r>
    </w:p>
    <w:p w14:paraId="75E7CD32" w14:textId="29473BB8" w:rsidR="00B06E29" w:rsidRDefault="00B06E29">
      <w:pPr>
        <w:pStyle w:val="CommentText"/>
      </w:pPr>
    </w:p>
  </w:comment>
  <w:comment w:id="31" w:author="Alexanderson, Lauren" w:date="2021-10-08T09:53:00Z" w:initials="AL">
    <w:p w14:paraId="26523FFB" w14:textId="5768E653" w:rsidR="008D54F6" w:rsidRDefault="008D54F6">
      <w:pPr>
        <w:pStyle w:val="CommentText"/>
      </w:pPr>
      <w:r>
        <w:rPr>
          <w:rStyle w:val="CommentReference"/>
        </w:rPr>
        <w:annotationRef/>
      </w:r>
      <w:r>
        <w:t xml:space="preserve">I’d recommend using a 5-step </w:t>
      </w:r>
      <w:proofErr w:type="spellStart"/>
      <w:r>
        <w:t>likert</w:t>
      </w:r>
      <w:proofErr w:type="spellEnd"/>
      <w:r>
        <w:t xml:space="preserve"> scale instead of 7. The difference between 2&amp;3 and 5&amp;6 for most folks is negligible. Update for all subsequent tasks. </w:t>
      </w:r>
      <w:r>
        <w:br/>
      </w:r>
      <w:r>
        <w:br/>
        <w:t xml:space="preserve">1 = Very Difficult </w:t>
      </w:r>
    </w:p>
    <w:p w14:paraId="168D5F5C" w14:textId="77777777" w:rsidR="008D54F6" w:rsidRDefault="008D54F6">
      <w:pPr>
        <w:pStyle w:val="CommentText"/>
      </w:pPr>
      <w:r>
        <w:t>2 = somewhat difficult</w:t>
      </w:r>
    </w:p>
    <w:p w14:paraId="5E83F8F6" w14:textId="3E64EA2F" w:rsidR="008D54F6" w:rsidRDefault="008D54F6">
      <w:pPr>
        <w:pStyle w:val="CommentText"/>
      </w:pPr>
      <w:r>
        <w:t>3 = Neutral – neither difficult nor easy</w:t>
      </w:r>
    </w:p>
    <w:p w14:paraId="6AE83D6B" w14:textId="77777777" w:rsidR="008D54F6" w:rsidRDefault="008D54F6">
      <w:pPr>
        <w:pStyle w:val="CommentText"/>
      </w:pPr>
      <w:r>
        <w:t>4 = Somewhat easy</w:t>
      </w:r>
    </w:p>
    <w:p w14:paraId="34ACC8AB" w14:textId="2B76D23C" w:rsidR="008D54F6" w:rsidRDefault="008D54F6">
      <w:pPr>
        <w:pStyle w:val="CommentText"/>
      </w:pPr>
      <w:r>
        <w:t>5 = very easy</w:t>
      </w:r>
    </w:p>
  </w:comment>
  <w:comment w:id="32" w:author="Alexia Wunder" w:date="2021-09-28T17:35:00Z" w:initials="AW">
    <w:p w14:paraId="3409C00A" w14:textId="510F1101" w:rsidR="006B6ABE" w:rsidRDefault="006B6ABE">
      <w:pPr>
        <w:pStyle w:val="CommentText"/>
      </w:pPr>
      <w:r>
        <w:rPr>
          <w:rStyle w:val="CommentReference"/>
        </w:rPr>
        <w:annotationRef/>
      </w:r>
      <w:r>
        <w:t xml:space="preserve">Goal: Discover that the name field is </w:t>
      </w:r>
      <w:r w:rsidR="00115334">
        <w:t>not editable and</w:t>
      </w:r>
      <w:r>
        <w:t xml:space="preserve"> find out to circumvent this field to edit. </w:t>
      </w:r>
    </w:p>
  </w:comment>
  <w:comment w:id="33" w:author="Alexanderson, Lauren" w:date="2021-10-08T09:54:00Z" w:initials="AL">
    <w:p w14:paraId="6E58D644" w14:textId="10A8F3FC" w:rsidR="008D54F6" w:rsidRDefault="008D54F6">
      <w:pPr>
        <w:pStyle w:val="CommentText"/>
      </w:pPr>
      <w:r>
        <w:rPr>
          <w:rStyle w:val="CommentReference"/>
        </w:rPr>
        <w:annotationRef/>
      </w:r>
      <w:r>
        <w:t xml:space="preserve">Update scale </w:t>
      </w:r>
    </w:p>
  </w:comment>
  <w:comment w:id="34" w:author="Alexanderson, Lauren" w:date="2021-10-08T09:54:00Z" w:initials="AL">
    <w:p w14:paraId="3CA4B6FB" w14:textId="578918DE" w:rsidR="008D54F6" w:rsidRDefault="008D54F6">
      <w:pPr>
        <w:pStyle w:val="CommentText"/>
      </w:pPr>
      <w:r>
        <w:rPr>
          <w:rStyle w:val="CommentReference"/>
        </w:rPr>
        <w:annotationRef/>
      </w:r>
      <w:r>
        <w:t xml:space="preserve">Update scale </w:t>
      </w:r>
    </w:p>
  </w:comment>
  <w:comment w:id="35" w:author="Alexia Wunder" w:date="2021-10-04T16:04:00Z" w:initials="AW">
    <w:p w14:paraId="3A632521" w14:textId="77777777" w:rsidR="001528D6" w:rsidRDefault="001528D6" w:rsidP="001528D6">
      <w:pPr>
        <w:pStyle w:val="CommentText"/>
      </w:pPr>
      <w:r>
        <w:rPr>
          <w:rStyle w:val="CommentReference"/>
        </w:rPr>
        <w:annotationRef/>
      </w:r>
      <w:r>
        <w:t xml:space="preserve">Goal: Find the organ donor status; determine the effectiveness of the category label. </w:t>
      </w:r>
    </w:p>
    <w:p w14:paraId="7014EF8A" w14:textId="08943F87" w:rsidR="001528D6" w:rsidRDefault="001528D6" w:rsidP="001528D6">
      <w:pPr>
        <w:pStyle w:val="CommentText"/>
      </w:pPr>
      <w:r>
        <w:t>Should this also include/rephrase to Blood Type?</w:t>
      </w:r>
    </w:p>
  </w:comment>
  <w:comment w:id="36" w:author="Alexanderson, Lauren" w:date="2021-10-08T09:55:00Z" w:initials="AL">
    <w:p w14:paraId="3860A844" w14:textId="1D4ECC23" w:rsidR="008D54F6" w:rsidRDefault="008D54F6">
      <w:pPr>
        <w:pStyle w:val="CommentText"/>
      </w:pPr>
      <w:r>
        <w:rPr>
          <w:rStyle w:val="CommentReference"/>
        </w:rPr>
        <w:annotationRef/>
      </w:r>
      <w:r>
        <w:t xml:space="preserve">Yes. </w:t>
      </w:r>
    </w:p>
  </w:comment>
  <w:comment w:id="37" w:author="Alexanderson, Lauren" w:date="2021-10-08T09:54:00Z" w:initials="AL">
    <w:p w14:paraId="418BE76C" w14:textId="0ADFC874" w:rsidR="008D54F6" w:rsidRDefault="008D54F6">
      <w:pPr>
        <w:pStyle w:val="CommentText"/>
      </w:pPr>
      <w:r>
        <w:rPr>
          <w:rStyle w:val="CommentReference"/>
        </w:rPr>
        <w:annotationRef/>
      </w:r>
      <w:r>
        <w:t xml:space="preserve">Update scale </w:t>
      </w:r>
    </w:p>
  </w:comment>
  <w:comment w:id="38" w:author="Alexia Wunder" w:date="2021-10-04T16:05:00Z" w:initials="AW">
    <w:p w14:paraId="5A0F530A" w14:textId="05BD5DE8" w:rsidR="001528D6" w:rsidRDefault="001528D6">
      <w:pPr>
        <w:pStyle w:val="CommentText"/>
      </w:pPr>
      <w:r>
        <w:rPr>
          <w:rStyle w:val="CommentReference"/>
        </w:rPr>
        <w:annotationRef/>
      </w:r>
      <w:r>
        <w:t>Goal: Find the new location of the VA Notification Settings (Not to be confused with the My HealtheVet notification settings)</w:t>
      </w:r>
    </w:p>
  </w:comment>
  <w:comment w:id="39" w:author="Alexanderson, Lauren" w:date="2021-10-08T09:55:00Z" w:initials="AL">
    <w:p w14:paraId="4619CFD3" w14:textId="2D94968F" w:rsidR="008D54F6" w:rsidRDefault="008D54F6">
      <w:pPr>
        <w:pStyle w:val="CommentText"/>
      </w:pPr>
      <w:r>
        <w:rPr>
          <w:rStyle w:val="CommentReference"/>
        </w:rPr>
        <w:annotationRef/>
      </w:r>
      <w:r>
        <w:t>Update scale</w:t>
      </w:r>
    </w:p>
  </w:comment>
  <w:comment w:id="40" w:author="Alexia Wunder" w:date="2021-10-04T16:05:00Z" w:initials="AW">
    <w:p w14:paraId="255C367A" w14:textId="4445FE03" w:rsidR="001528D6" w:rsidRDefault="001528D6">
      <w:pPr>
        <w:pStyle w:val="CommentText"/>
      </w:pPr>
      <w:r>
        <w:rPr>
          <w:rStyle w:val="CommentReference"/>
        </w:rPr>
        <w:annotationRef/>
      </w:r>
      <w:r>
        <w:t>Goal: Find new location of military information.</w:t>
      </w:r>
    </w:p>
  </w:comment>
  <w:comment w:id="41" w:author="Alexanderson, Lauren" w:date="2021-10-08T09:55:00Z" w:initials="AL">
    <w:p w14:paraId="72FA244B" w14:textId="2846DD36" w:rsidR="008D54F6" w:rsidRDefault="008D54F6">
      <w:pPr>
        <w:pStyle w:val="CommentText"/>
      </w:pPr>
      <w:r>
        <w:rPr>
          <w:rStyle w:val="CommentReference"/>
        </w:rPr>
        <w:annotationRef/>
      </w:r>
      <w:r>
        <w:t xml:space="preserve">Update scale </w:t>
      </w:r>
    </w:p>
  </w:comment>
  <w:comment w:id="42" w:author="Alexia Wunder" w:date="2021-10-04T16:05:00Z" w:initials="AW">
    <w:p w14:paraId="552E407F" w14:textId="79699238" w:rsidR="001528D6" w:rsidRDefault="001528D6">
      <w:pPr>
        <w:pStyle w:val="CommentText"/>
      </w:pPr>
      <w:r>
        <w:rPr>
          <w:rStyle w:val="CommentReference"/>
        </w:rPr>
        <w:annotationRef/>
      </w:r>
      <w:r>
        <w:t>Goal: Find “MHV Welcome Bar personalization” under new location.</w:t>
      </w:r>
    </w:p>
  </w:comment>
  <w:comment w:id="43" w:author="Alexanderson, Lauren" w:date="2021-10-08T09:55:00Z" w:initials="AL">
    <w:p w14:paraId="41A12314" w14:textId="705E1A9F" w:rsidR="008D54F6" w:rsidRDefault="008D54F6">
      <w:pPr>
        <w:pStyle w:val="CommentText"/>
      </w:pPr>
      <w:r>
        <w:rPr>
          <w:rStyle w:val="CommentReference"/>
        </w:rPr>
        <w:annotationRef/>
      </w:r>
      <w:r>
        <w:t xml:space="preserve">update scale </w:t>
      </w:r>
    </w:p>
  </w:comment>
  <w:comment w:id="44" w:author="Alexia Wunder" w:date="2021-10-04T16:06:00Z" w:initials="AW">
    <w:p w14:paraId="44A4F127" w14:textId="3466C23B" w:rsidR="001528D6" w:rsidRDefault="001528D6">
      <w:pPr>
        <w:pStyle w:val="CommentText"/>
      </w:pPr>
      <w:r>
        <w:rPr>
          <w:rStyle w:val="CommentReference"/>
        </w:rPr>
        <w:annotationRef/>
      </w:r>
      <w:r>
        <w:t>Goal: Find My VA Treating Facilities in the navigation menu, (NOT under account settings/notifications)</w:t>
      </w:r>
    </w:p>
  </w:comment>
  <w:comment w:id="45" w:author="Alexanderson, Lauren" w:date="2021-10-08T09:56:00Z" w:initials="AL">
    <w:p w14:paraId="65303ADF" w14:textId="7DDCDD94" w:rsidR="008D54F6" w:rsidRDefault="008D54F6">
      <w:pPr>
        <w:pStyle w:val="CommentText"/>
      </w:pPr>
      <w:r>
        <w:rPr>
          <w:rStyle w:val="CommentReference"/>
        </w:rPr>
        <w:annotationRef/>
      </w:r>
      <w:r>
        <w:t>Update scale</w:t>
      </w:r>
    </w:p>
  </w:comment>
  <w:comment w:id="46" w:author="Alexia Wunder" w:date="2021-10-04T16:08:00Z" w:initials="AW">
    <w:p w14:paraId="3CF0BE4F" w14:textId="743CC109" w:rsidR="001528D6" w:rsidRDefault="001528D6">
      <w:pPr>
        <w:pStyle w:val="CommentText"/>
      </w:pPr>
      <w:r>
        <w:rPr>
          <w:rStyle w:val="CommentReference"/>
        </w:rPr>
        <w:annotationRef/>
      </w:r>
      <w:r>
        <w:t>Goal: Find password change option in new location under account settings.</w:t>
      </w:r>
    </w:p>
  </w:comment>
  <w:comment w:id="47" w:author="Alexanderson, Lauren" w:date="2021-10-08T09:56:00Z" w:initials="AL">
    <w:p w14:paraId="1D2D66F0" w14:textId="4AF5E204" w:rsidR="008D54F6" w:rsidRDefault="008D54F6">
      <w:pPr>
        <w:pStyle w:val="CommentText"/>
      </w:pPr>
      <w:r>
        <w:rPr>
          <w:rStyle w:val="CommentReference"/>
        </w:rPr>
        <w:annotationRef/>
      </w:r>
      <w:r>
        <w:t>Update scale</w:t>
      </w:r>
    </w:p>
  </w:comment>
  <w:comment w:id="48" w:author="Alexanderson, Lauren" w:date="2021-10-08T09:59:00Z" w:initials="AL">
    <w:p w14:paraId="75A3FE96" w14:textId="7C083462" w:rsidR="008D54F6" w:rsidRDefault="008D54F6">
      <w:pPr>
        <w:pStyle w:val="CommentText"/>
      </w:pPr>
      <w:r>
        <w:rPr>
          <w:rStyle w:val="CommentReference"/>
        </w:rPr>
        <w:annotationRef/>
      </w:r>
      <w:r>
        <w:t>While that is happening, I wouldn’t mention that in this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B698" w15:done="0"/>
  <w15:commentEx w15:paraId="64435DD5" w15:paraIdParent="1112B698" w15:done="0"/>
  <w15:commentEx w15:paraId="2D6BFA1A" w15:paraIdParent="1112B698" w15:done="0"/>
  <w15:commentEx w15:paraId="52A9FD28" w15:paraIdParent="1112B698" w15:done="0"/>
  <w15:commentEx w15:paraId="28EF057C" w15:done="0"/>
  <w15:commentEx w15:paraId="47CFBFC8" w15:done="0"/>
  <w15:commentEx w15:paraId="10B98119" w15:done="0"/>
  <w15:commentEx w15:paraId="53F37705" w15:done="0"/>
  <w15:commentEx w15:paraId="291C917A" w15:done="0"/>
  <w15:commentEx w15:paraId="614C3E61" w15:done="0"/>
  <w15:commentEx w15:paraId="75E7CD32" w15:done="0"/>
  <w15:commentEx w15:paraId="34ACC8AB" w15:done="0"/>
  <w15:commentEx w15:paraId="3409C00A" w15:done="0"/>
  <w15:commentEx w15:paraId="6E58D644" w15:done="0"/>
  <w15:commentEx w15:paraId="3CA4B6FB" w15:done="0"/>
  <w15:commentEx w15:paraId="7014EF8A" w15:done="0"/>
  <w15:commentEx w15:paraId="3860A844" w15:paraIdParent="7014EF8A" w15:done="0"/>
  <w15:commentEx w15:paraId="418BE76C" w15:done="0"/>
  <w15:commentEx w15:paraId="5A0F530A" w15:done="0"/>
  <w15:commentEx w15:paraId="4619CFD3" w15:done="0"/>
  <w15:commentEx w15:paraId="255C367A" w15:done="0"/>
  <w15:commentEx w15:paraId="72FA244B" w15:done="0"/>
  <w15:commentEx w15:paraId="552E407F" w15:done="0"/>
  <w15:commentEx w15:paraId="41A12314" w15:done="0"/>
  <w15:commentEx w15:paraId="44A4F127" w15:done="0"/>
  <w15:commentEx w15:paraId="65303ADF" w15:done="0"/>
  <w15:commentEx w15:paraId="3CF0BE4F" w15:done="0"/>
  <w15:commentEx w15:paraId="1D2D66F0" w15:done="0"/>
  <w15:commentEx w15:paraId="75A3FE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68988" w16cex:dateUtc="2021-10-05T15:21:00Z"/>
  <w16cex:commentExtensible w16cex:durableId="25069878" w16cex:dateUtc="2021-10-05T16:25:00Z"/>
  <w16cex:commentExtensible w16cex:durableId="250A912C" w16cex:dateUtc="2021-10-08T13:43:00Z"/>
  <w16cex:commentExtensible w16cex:durableId="250A912D" w16cex:dateUtc="2021-10-08T13:43:00Z"/>
  <w16cex:commentExtensible w16cex:durableId="250A91FD" w16cex:dateUtc="2021-10-08T13:46:00Z"/>
  <w16cex:commentExtensible w16cex:durableId="250A9254" w16cex:dateUtc="2021-10-08T13:48:00Z"/>
  <w16cex:commentExtensible w16cex:durableId="250A9287" w16cex:dateUtc="2021-10-08T13:48:00Z"/>
  <w16cex:commentExtensible w16cex:durableId="250A92EE" w16cex:dateUtc="2021-10-08T13:50:00Z"/>
  <w16cex:commentExtensible w16cex:durableId="250A933D" w16cex:dateUtc="2021-10-08T13:51:00Z"/>
  <w16cex:commentExtensible w16cex:durableId="24FDD06F" w16cex:dateUtc="2021-09-29T00:33:00Z"/>
  <w16cex:commentExtensible w16cex:durableId="25059F79" w16cex:dateUtc="2021-10-04T22:42:00Z"/>
  <w16cex:commentExtensible w16cex:durableId="250A939D" w16cex:dateUtc="2021-10-08T13:53:00Z"/>
  <w16cex:commentExtensible w16cex:durableId="24FDD0ED" w16cex:dateUtc="2021-09-29T00:35:00Z"/>
  <w16cex:commentExtensible w16cex:durableId="250A93E5" w16cex:dateUtc="2021-10-08T13:54:00Z"/>
  <w16cex:commentExtensible w16cex:durableId="250A93EB" w16cex:dateUtc="2021-10-08T13:54:00Z"/>
  <w16cex:commentExtensible w16cex:durableId="2505A4A2" w16cex:dateUtc="2021-10-04T23:04:00Z"/>
  <w16cex:commentExtensible w16cex:durableId="250A9409" w16cex:dateUtc="2021-10-08T13:55:00Z"/>
  <w16cex:commentExtensible w16cex:durableId="250A93F1" w16cex:dateUtc="2021-10-08T13:54:00Z"/>
  <w16cex:commentExtensible w16cex:durableId="2505A4BD" w16cex:dateUtc="2021-10-04T23:05:00Z"/>
  <w16cex:commentExtensible w16cex:durableId="250A93F9" w16cex:dateUtc="2021-10-08T13:55:00Z"/>
  <w16cex:commentExtensible w16cex:durableId="2505A4CC" w16cex:dateUtc="2021-10-04T23:05:00Z"/>
  <w16cex:commentExtensible w16cex:durableId="250A941E" w16cex:dateUtc="2021-10-08T13:55:00Z"/>
  <w16cex:commentExtensible w16cex:durableId="2505A4E2" w16cex:dateUtc="2021-10-04T23:05:00Z"/>
  <w16cex:commentExtensible w16cex:durableId="250A9425" w16cex:dateUtc="2021-10-08T13:55:00Z"/>
  <w16cex:commentExtensible w16cex:durableId="2505A4F0" w16cex:dateUtc="2021-10-04T23:06:00Z"/>
  <w16cex:commentExtensible w16cex:durableId="250A9435" w16cex:dateUtc="2021-10-08T13:56:00Z"/>
  <w16cex:commentExtensible w16cex:durableId="2505A590" w16cex:dateUtc="2021-10-04T23:08:00Z"/>
  <w16cex:commentExtensible w16cex:durableId="250A943B" w16cex:dateUtc="2021-10-08T13:56:00Z"/>
  <w16cex:commentExtensible w16cex:durableId="250A951B" w16cex:dateUtc="2021-10-08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B698" w16cid:durableId="25068988"/>
  <w16cid:commentId w16cid:paraId="64435DD5" w16cid:durableId="25069878"/>
  <w16cid:commentId w16cid:paraId="2D6BFA1A" w16cid:durableId="250A912C"/>
  <w16cid:commentId w16cid:paraId="52A9FD28" w16cid:durableId="250A912D"/>
  <w16cid:commentId w16cid:paraId="28EF057C" w16cid:durableId="250A91FD"/>
  <w16cid:commentId w16cid:paraId="47CFBFC8" w16cid:durableId="250A9254"/>
  <w16cid:commentId w16cid:paraId="10B98119" w16cid:durableId="250A9287"/>
  <w16cid:commentId w16cid:paraId="53F37705" w16cid:durableId="250A92EE"/>
  <w16cid:commentId w16cid:paraId="291C917A" w16cid:durableId="250A933D"/>
  <w16cid:commentId w16cid:paraId="614C3E61" w16cid:durableId="24FDD06F"/>
  <w16cid:commentId w16cid:paraId="75E7CD32" w16cid:durableId="25059F79"/>
  <w16cid:commentId w16cid:paraId="34ACC8AB" w16cid:durableId="250A939D"/>
  <w16cid:commentId w16cid:paraId="3409C00A" w16cid:durableId="24FDD0ED"/>
  <w16cid:commentId w16cid:paraId="6E58D644" w16cid:durableId="250A93E5"/>
  <w16cid:commentId w16cid:paraId="3CA4B6FB" w16cid:durableId="250A93EB"/>
  <w16cid:commentId w16cid:paraId="7014EF8A" w16cid:durableId="2505A4A2"/>
  <w16cid:commentId w16cid:paraId="3860A844" w16cid:durableId="250A9409"/>
  <w16cid:commentId w16cid:paraId="418BE76C" w16cid:durableId="250A93F1"/>
  <w16cid:commentId w16cid:paraId="5A0F530A" w16cid:durableId="2505A4BD"/>
  <w16cid:commentId w16cid:paraId="4619CFD3" w16cid:durableId="250A93F9"/>
  <w16cid:commentId w16cid:paraId="255C367A" w16cid:durableId="2505A4CC"/>
  <w16cid:commentId w16cid:paraId="72FA244B" w16cid:durableId="250A941E"/>
  <w16cid:commentId w16cid:paraId="552E407F" w16cid:durableId="2505A4E2"/>
  <w16cid:commentId w16cid:paraId="41A12314" w16cid:durableId="250A9425"/>
  <w16cid:commentId w16cid:paraId="44A4F127" w16cid:durableId="2505A4F0"/>
  <w16cid:commentId w16cid:paraId="65303ADF" w16cid:durableId="250A9435"/>
  <w16cid:commentId w16cid:paraId="3CF0BE4F" w16cid:durableId="2505A590"/>
  <w16cid:commentId w16cid:paraId="1D2D66F0" w16cid:durableId="250A943B"/>
  <w16cid:commentId w16cid:paraId="75A3FE96" w16cid:durableId="250A9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367F0" w14:textId="77777777" w:rsidR="000F0753" w:rsidRDefault="000F0753" w:rsidP="00285D47">
      <w:r>
        <w:separator/>
      </w:r>
    </w:p>
  </w:endnote>
  <w:endnote w:type="continuationSeparator" w:id="0">
    <w:p w14:paraId="1A8E2590" w14:textId="77777777" w:rsidR="000F0753" w:rsidRDefault="000F0753" w:rsidP="00285D47">
      <w:r>
        <w:continuationSeparator/>
      </w:r>
    </w:p>
  </w:endnote>
  <w:endnote w:type="continuationNotice" w:id="1">
    <w:p w14:paraId="73C72709" w14:textId="77777777" w:rsidR="000F0753" w:rsidRDefault="000F07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7128626"/>
      <w:docPartObj>
        <w:docPartGallery w:val="Page Numbers (Bottom of Page)"/>
        <w:docPartUnique/>
      </w:docPartObj>
    </w:sdtPr>
    <w:sdtEndPr>
      <w:rPr>
        <w:rStyle w:val="PageNumber"/>
      </w:rPr>
    </w:sdtEndPr>
    <w:sdtContent>
      <w:p w14:paraId="2528496E" w14:textId="2E069E07" w:rsidR="00285D47" w:rsidRDefault="00285D47" w:rsidP="001129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9BFC8A" w14:textId="77777777" w:rsidR="00285D47" w:rsidRDefault="00285D47" w:rsidP="00285D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8496B0" w:themeColor="text2" w:themeTint="99"/>
        <w:sz w:val="16"/>
        <w:szCs w:val="16"/>
      </w:rPr>
      <w:id w:val="-1905603025"/>
      <w:docPartObj>
        <w:docPartGallery w:val="Page Numbers (Bottom of Page)"/>
        <w:docPartUnique/>
      </w:docPartObj>
    </w:sdtPr>
    <w:sdtEndPr>
      <w:rPr>
        <w:rStyle w:val="PageNumber"/>
      </w:rPr>
    </w:sdtEndPr>
    <w:sdtContent>
      <w:p w14:paraId="3A380063" w14:textId="4BF5884F" w:rsidR="00285D47" w:rsidRPr="00285D47" w:rsidRDefault="00285D47" w:rsidP="0011292B">
        <w:pPr>
          <w:pStyle w:val="Footer"/>
          <w:framePr w:wrap="none" w:vAnchor="text" w:hAnchor="margin" w:xAlign="right" w:y="1"/>
          <w:rPr>
            <w:rStyle w:val="PageNumber"/>
            <w:color w:val="8496B0" w:themeColor="text2" w:themeTint="99"/>
            <w:sz w:val="16"/>
            <w:szCs w:val="16"/>
          </w:rPr>
        </w:pPr>
        <w:r w:rsidRPr="00285D47">
          <w:rPr>
            <w:rStyle w:val="PageNumber"/>
            <w:color w:val="8496B0" w:themeColor="text2" w:themeTint="99"/>
            <w:sz w:val="16"/>
            <w:szCs w:val="16"/>
          </w:rPr>
          <w:fldChar w:fldCharType="begin"/>
        </w:r>
        <w:r w:rsidRPr="00285D47">
          <w:rPr>
            <w:rStyle w:val="PageNumber"/>
            <w:color w:val="8496B0" w:themeColor="text2" w:themeTint="99"/>
            <w:sz w:val="16"/>
            <w:szCs w:val="16"/>
          </w:rPr>
          <w:instrText xml:space="preserve"> PAGE </w:instrText>
        </w:r>
        <w:r w:rsidRPr="00285D47">
          <w:rPr>
            <w:rStyle w:val="PageNumber"/>
            <w:color w:val="8496B0" w:themeColor="text2" w:themeTint="99"/>
            <w:sz w:val="16"/>
            <w:szCs w:val="16"/>
          </w:rPr>
          <w:fldChar w:fldCharType="separate"/>
        </w:r>
        <w:r w:rsidRPr="00285D47">
          <w:rPr>
            <w:rStyle w:val="PageNumber"/>
            <w:noProof/>
            <w:color w:val="8496B0" w:themeColor="text2" w:themeTint="99"/>
            <w:sz w:val="16"/>
            <w:szCs w:val="16"/>
          </w:rPr>
          <w:t>1</w:t>
        </w:r>
        <w:r w:rsidRPr="00285D47">
          <w:rPr>
            <w:rStyle w:val="PageNumber"/>
            <w:color w:val="8496B0" w:themeColor="text2" w:themeTint="99"/>
            <w:sz w:val="16"/>
            <w:szCs w:val="16"/>
          </w:rPr>
          <w:fldChar w:fldCharType="end"/>
        </w:r>
      </w:p>
    </w:sdtContent>
  </w:sdt>
  <w:p w14:paraId="49AECB30" w14:textId="77777777" w:rsidR="00285D47" w:rsidRPr="00285D47" w:rsidRDefault="00285D47" w:rsidP="00285D47">
    <w:pPr>
      <w:pStyle w:val="Footer"/>
      <w:ind w:right="360"/>
      <w:jc w:val="right"/>
      <w:rPr>
        <w:color w:val="8496B0" w:themeColor="text2" w:themeTint="99"/>
        <w:sz w:val="16"/>
        <w:szCs w:val="16"/>
      </w:rPr>
    </w:pPr>
    <w:r w:rsidRPr="00285D47">
      <w:rPr>
        <w:color w:val="8496B0" w:themeColor="text2" w:themeTint="99"/>
        <w:sz w:val="16"/>
        <w:szCs w:val="16"/>
      </w:rPr>
      <w:t>User Screening and Test Script</w:t>
    </w:r>
  </w:p>
  <w:p w14:paraId="2640338D" w14:textId="51B5D597" w:rsidR="00285D47" w:rsidRPr="00285D47" w:rsidRDefault="00285D47" w:rsidP="00285D47">
    <w:pPr>
      <w:pStyle w:val="Footer"/>
      <w:ind w:right="360"/>
      <w:jc w:val="right"/>
      <w:rPr>
        <w:color w:val="8496B0" w:themeColor="text2" w:themeTint="99"/>
        <w:sz w:val="16"/>
        <w:szCs w:val="16"/>
      </w:rPr>
    </w:pPr>
    <w:r w:rsidRPr="00285D47">
      <w:rPr>
        <w:color w:val="8496B0" w:themeColor="text2" w:themeTint="99"/>
        <w:sz w:val="16"/>
        <w:szCs w:val="16"/>
      </w:rPr>
      <w:t>My HealtheVet and VA.gov Profile Integration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A2A4" w14:textId="77777777" w:rsidR="000F0753" w:rsidRDefault="000F0753" w:rsidP="00285D47">
      <w:r>
        <w:separator/>
      </w:r>
    </w:p>
  </w:footnote>
  <w:footnote w:type="continuationSeparator" w:id="0">
    <w:p w14:paraId="04C71039" w14:textId="77777777" w:rsidR="000F0753" w:rsidRDefault="000F0753" w:rsidP="00285D47">
      <w:r>
        <w:continuationSeparator/>
      </w:r>
    </w:p>
  </w:footnote>
  <w:footnote w:type="continuationNotice" w:id="1">
    <w:p w14:paraId="429ED5C7" w14:textId="77777777" w:rsidR="000F0753" w:rsidRDefault="000F075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0A5"/>
    <w:multiLevelType w:val="hybridMultilevel"/>
    <w:tmpl w:val="72606A3E"/>
    <w:lvl w:ilvl="0" w:tplc="3A2AE6D4">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38B420">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B2618F6">
      <w:start w:val="1"/>
      <w:numFmt w:val="lowerRoman"/>
      <w:lvlText w:val="%3."/>
      <w:lvlJc w:val="left"/>
      <w:pPr>
        <w:ind w:left="2520" w:hanging="482"/>
      </w:pPr>
      <w:rPr>
        <w:rFonts w:hAnsi="Arial Unicode MS"/>
        <w:caps w:val="0"/>
        <w:smallCaps w:val="0"/>
        <w:strike w:val="0"/>
        <w:dstrike w:val="0"/>
        <w:outline w:val="0"/>
        <w:emboss w:val="0"/>
        <w:imprint w:val="0"/>
        <w:spacing w:val="0"/>
        <w:w w:val="100"/>
        <w:kern w:val="0"/>
        <w:position w:val="0"/>
        <w:highlight w:val="none"/>
        <w:vertAlign w:val="baseline"/>
      </w:rPr>
    </w:lvl>
    <w:lvl w:ilvl="3" w:tplc="EC249FD8">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FCEF74">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0C499A">
      <w:start w:val="1"/>
      <w:numFmt w:val="lowerRoman"/>
      <w:lvlText w:val="%6."/>
      <w:lvlJc w:val="left"/>
      <w:pPr>
        <w:ind w:left="4680" w:hanging="482"/>
      </w:pPr>
      <w:rPr>
        <w:rFonts w:hAnsi="Arial Unicode MS"/>
        <w:caps w:val="0"/>
        <w:smallCaps w:val="0"/>
        <w:strike w:val="0"/>
        <w:dstrike w:val="0"/>
        <w:outline w:val="0"/>
        <w:emboss w:val="0"/>
        <w:imprint w:val="0"/>
        <w:spacing w:val="0"/>
        <w:w w:val="100"/>
        <w:kern w:val="0"/>
        <w:position w:val="0"/>
        <w:highlight w:val="none"/>
        <w:vertAlign w:val="baseline"/>
      </w:rPr>
    </w:lvl>
    <w:lvl w:ilvl="6" w:tplc="15A0FDC6">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22D21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D1C6D14">
      <w:start w:val="1"/>
      <w:numFmt w:val="lowerRoman"/>
      <w:lvlText w:val="%9."/>
      <w:lvlJc w:val="left"/>
      <w:pPr>
        <w:ind w:left="684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1F27D5"/>
    <w:multiLevelType w:val="hybridMultilevel"/>
    <w:tmpl w:val="B9A22C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40B2F"/>
    <w:multiLevelType w:val="hybridMultilevel"/>
    <w:tmpl w:val="9C46C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065B25"/>
    <w:multiLevelType w:val="hybridMultilevel"/>
    <w:tmpl w:val="CBCCE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BE52B3"/>
    <w:multiLevelType w:val="hybridMultilevel"/>
    <w:tmpl w:val="AAB0D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7486F"/>
    <w:multiLevelType w:val="hybridMultilevel"/>
    <w:tmpl w:val="50B0C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236B9E"/>
    <w:multiLevelType w:val="hybridMultilevel"/>
    <w:tmpl w:val="D4CAF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A3631"/>
    <w:multiLevelType w:val="hybridMultilevel"/>
    <w:tmpl w:val="43D009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783296"/>
    <w:multiLevelType w:val="hybridMultilevel"/>
    <w:tmpl w:val="E5A46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5B2C5B"/>
    <w:multiLevelType w:val="hybridMultilevel"/>
    <w:tmpl w:val="0409000F"/>
    <w:lvl w:ilvl="0" w:tplc="FFFFFFFF">
      <w:start w:val="1"/>
      <w:numFmt w:val="decimal"/>
      <w:lvlText w:val="%1."/>
      <w:lvlJc w:val="left"/>
      <w:pPr>
        <w:ind w:left="1080" w:hanging="360"/>
      </w:pPr>
      <w:rPr>
        <w:rFonts w:hint="default"/>
        <w:sz w:val="20"/>
      </w:rPr>
    </w:lvl>
    <w:lvl w:ilvl="1" w:tplc="FFFFFFFF">
      <w:start w:val="1"/>
      <w:numFmt w:val="lowerLetter"/>
      <w:lvlText w:val="%2."/>
      <w:lvlJc w:val="left"/>
      <w:pPr>
        <w:ind w:left="1800" w:hanging="360"/>
      </w:pPr>
      <w:rPr>
        <w:rFonts w:hint="default"/>
        <w:sz w:val="20"/>
      </w:rPr>
    </w:lvl>
    <w:lvl w:ilvl="2" w:tplc="FFFFFFFF" w:tentative="1">
      <w:start w:val="1"/>
      <w:numFmt w:val="lowerRoman"/>
      <w:lvlText w:val="%3."/>
      <w:lvlJc w:val="right"/>
      <w:pPr>
        <w:ind w:left="2520" w:hanging="180"/>
      </w:pPr>
      <w:rPr>
        <w:rFonts w:hint="default"/>
        <w:sz w:val="20"/>
      </w:rPr>
    </w:lvl>
    <w:lvl w:ilvl="3" w:tplc="FFFFFFFF" w:tentative="1">
      <w:start w:val="1"/>
      <w:numFmt w:val="decimal"/>
      <w:lvlText w:val="%4."/>
      <w:lvlJc w:val="left"/>
      <w:pPr>
        <w:ind w:left="3240" w:hanging="360"/>
      </w:pPr>
      <w:rPr>
        <w:rFonts w:hint="default"/>
        <w:sz w:val="20"/>
      </w:rPr>
    </w:lvl>
    <w:lvl w:ilvl="4" w:tplc="FFFFFFFF" w:tentative="1">
      <w:start w:val="1"/>
      <w:numFmt w:val="lowerLetter"/>
      <w:lvlText w:val="%5."/>
      <w:lvlJc w:val="left"/>
      <w:pPr>
        <w:ind w:left="3960" w:hanging="360"/>
      </w:pPr>
      <w:rPr>
        <w:rFonts w:hint="default"/>
        <w:sz w:val="20"/>
      </w:rPr>
    </w:lvl>
    <w:lvl w:ilvl="5" w:tplc="FFFFFFFF" w:tentative="1">
      <w:start w:val="1"/>
      <w:numFmt w:val="lowerRoman"/>
      <w:lvlText w:val="%6."/>
      <w:lvlJc w:val="right"/>
      <w:pPr>
        <w:ind w:left="4680" w:hanging="180"/>
      </w:pPr>
      <w:rPr>
        <w:rFonts w:hint="default"/>
        <w:sz w:val="20"/>
      </w:rPr>
    </w:lvl>
    <w:lvl w:ilvl="6" w:tplc="FFFFFFFF" w:tentative="1">
      <w:start w:val="1"/>
      <w:numFmt w:val="decimal"/>
      <w:lvlText w:val="%7."/>
      <w:lvlJc w:val="left"/>
      <w:pPr>
        <w:ind w:left="5400" w:hanging="360"/>
      </w:pPr>
      <w:rPr>
        <w:rFonts w:hint="default"/>
        <w:sz w:val="20"/>
      </w:rPr>
    </w:lvl>
    <w:lvl w:ilvl="7" w:tplc="FFFFFFFF" w:tentative="1">
      <w:start w:val="1"/>
      <w:numFmt w:val="lowerLetter"/>
      <w:lvlText w:val="%8."/>
      <w:lvlJc w:val="left"/>
      <w:pPr>
        <w:ind w:left="6120" w:hanging="360"/>
      </w:pPr>
      <w:rPr>
        <w:rFonts w:hint="default"/>
        <w:sz w:val="20"/>
      </w:rPr>
    </w:lvl>
    <w:lvl w:ilvl="8" w:tplc="FFFFFFFF" w:tentative="1">
      <w:start w:val="1"/>
      <w:numFmt w:val="lowerRoman"/>
      <w:lvlText w:val="%9."/>
      <w:lvlJc w:val="right"/>
      <w:pPr>
        <w:ind w:left="6840" w:hanging="180"/>
      </w:pPr>
      <w:rPr>
        <w:rFonts w:hint="default"/>
        <w:sz w:val="20"/>
      </w:rPr>
    </w:lvl>
  </w:abstractNum>
  <w:num w:numId="1">
    <w:abstractNumId w:val="6"/>
  </w:num>
  <w:num w:numId="2">
    <w:abstractNumId w:val="2"/>
  </w:num>
  <w:num w:numId="3">
    <w:abstractNumId w:val="4"/>
  </w:num>
  <w:num w:numId="4">
    <w:abstractNumId w:val="3"/>
  </w:num>
  <w:num w:numId="5">
    <w:abstractNumId w:val="7"/>
  </w:num>
  <w:num w:numId="6">
    <w:abstractNumId w:val="1"/>
  </w:num>
  <w:num w:numId="7">
    <w:abstractNumId w:val="8"/>
  </w:num>
  <w:num w:numId="8">
    <w:abstractNumId w:val="9"/>
  </w:num>
  <w:num w:numId="9">
    <w:abstractNumId w:val="0"/>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ienne Walters">
    <w15:presenceInfo w15:providerId="AD" w15:userId="S::arienne.walters@bylight.com::05a2215c-1820-4559-a5c2-e0317dfa5e29"/>
  </w15:person>
  <w15:person w15:author="Alexia Wunder">
    <w15:presenceInfo w15:providerId="AD" w15:userId="S::alexia.wunder@bylight.com::6a41cb48-cd5f-4bcc-8b9e-6857d5a11453"/>
  </w15:person>
  <w15:person w15:author="Alexanderson, Lauren">
    <w15:presenceInfo w15:providerId="AD" w15:userId="S::lauren.alexanderson@va.gov::2e4a2512-aa08-4992-9b43-168ccee4ac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62"/>
    <w:rsid w:val="000E217A"/>
    <w:rsid w:val="000F0753"/>
    <w:rsid w:val="001103EB"/>
    <w:rsid w:val="0011292B"/>
    <w:rsid w:val="00115334"/>
    <w:rsid w:val="001528D6"/>
    <w:rsid w:val="00176A26"/>
    <w:rsid w:val="001A70AB"/>
    <w:rsid w:val="001B4FE5"/>
    <w:rsid w:val="001C583F"/>
    <w:rsid w:val="0020023C"/>
    <w:rsid w:val="00285D47"/>
    <w:rsid w:val="002E49E0"/>
    <w:rsid w:val="003379E4"/>
    <w:rsid w:val="00386B97"/>
    <w:rsid w:val="003C2DA2"/>
    <w:rsid w:val="003C465B"/>
    <w:rsid w:val="003C7BD2"/>
    <w:rsid w:val="00470B55"/>
    <w:rsid w:val="00497262"/>
    <w:rsid w:val="004C635C"/>
    <w:rsid w:val="00611E45"/>
    <w:rsid w:val="00651A5B"/>
    <w:rsid w:val="00684C57"/>
    <w:rsid w:val="006B6ABE"/>
    <w:rsid w:val="006D4F9D"/>
    <w:rsid w:val="006D67B7"/>
    <w:rsid w:val="00813C03"/>
    <w:rsid w:val="0081672A"/>
    <w:rsid w:val="008702AF"/>
    <w:rsid w:val="0089764A"/>
    <w:rsid w:val="008D54F6"/>
    <w:rsid w:val="00962503"/>
    <w:rsid w:val="00AE4885"/>
    <w:rsid w:val="00AF7FE9"/>
    <w:rsid w:val="00B042B2"/>
    <w:rsid w:val="00B06E29"/>
    <w:rsid w:val="00B119D2"/>
    <w:rsid w:val="00B126A2"/>
    <w:rsid w:val="00B26D77"/>
    <w:rsid w:val="00B5676D"/>
    <w:rsid w:val="00BD2011"/>
    <w:rsid w:val="00C66B63"/>
    <w:rsid w:val="00CF6F06"/>
    <w:rsid w:val="00D81D34"/>
    <w:rsid w:val="00D825DA"/>
    <w:rsid w:val="00DC7CEA"/>
    <w:rsid w:val="00E96BC0"/>
    <w:rsid w:val="00EC32B5"/>
    <w:rsid w:val="00F13F26"/>
    <w:rsid w:val="00F165C8"/>
    <w:rsid w:val="00F41E88"/>
    <w:rsid w:val="00F57BCD"/>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7952A"/>
  <w15:chartTrackingRefBased/>
  <w15:docId w15:val="{1FEDFDE3-F3FE-41C9-BF8F-9258DDAA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Body"/>
    <w:link w:val="Heading2Char"/>
    <w:uiPriority w:val="9"/>
    <w:unhideWhenUsed/>
    <w:qFormat/>
    <w:rsid w:val="00F165C8"/>
    <w:pPr>
      <w:keepNext/>
      <w:keepLines/>
      <w:pBdr>
        <w:top w:val="nil"/>
        <w:left w:val="nil"/>
        <w:bottom w:val="nil"/>
        <w:right w:val="nil"/>
        <w:between w:val="nil"/>
        <w:bar w:val="nil"/>
      </w:pBdr>
      <w:spacing w:before="360" w:after="120" w:line="276" w:lineRule="auto"/>
      <w:outlineLvl w:val="1"/>
    </w:pPr>
    <w:rPr>
      <w:rFonts w:ascii="Arial" w:eastAsia="Arial Unicode MS" w:hAnsi="Arial" w:cs="Arial Unicode MS"/>
      <w:color w:val="000000"/>
      <w:sz w:val="32"/>
      <w:szCs w:val="32"/>
      <w:u w:color="000000"/>
      <w:bdr w:val="nil"/>
      <w:lang w:val="it-IT"/>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97262"/>
    <w:pPr>
      <w:ind w:left="720"/>
      <w:contextualSpacing/>
    </w:pPr>
  </w:style>
  <w:style w:type="paragraph" w:customStyle="1" w:styleId="li1">
    <w:name w:val="li1"/>
    <w:basedOn w:val="Normal"/>
    <w:rsid w:val="00F165C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165C8"/>
  </w:style>
  <w:style w:type="character" w:customStyle="1" w:styleId="Heading2Char">
    <w:name w:val="Heading 2 Char"/>
    <w:basedOn w:val="DefaultParagraphFont"/>
    <w:link w:val="Heading2"/>
    <w:uiPriority w:val="9"/>
    <w:rsid w:val="00F165C8"/>
    <w:rPr>
      <w:rFonts w:ascii="Arial" w:eastAsia="Arial Unicode MS" w:hAnsi="Arial" w:cs="Arial Unicode MS"/>
      <w:color w:val="000000"/>
      <w:sz w:val="32"/>
      <w:szCs w:val="32"/>
      <w:u w:color="000000"/>
      <w:bdr w:val="nil"/>
      <w:lang w:val="it-IT"/>
      <w14:textOutline w14:w="0" w14:cap="flat" w14:cmpd="sng" w14:algn="ctr">
        <w14:noFill/>
        <w14:prstDash w14:val="solid"/>
        <w14:bevel/>
      </w14:textOutline>
    </w:rPr>
  </w:style>
  <w:style w:type="paragraph" w:customStyle="1" w:styleId="Body">
    <w:name w:val="Body"/>
    <w:rsid w:val="00F165C8"/>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14:textOutline w14:w="0" w14:cap="flat" w14:cmpd="sng" w14:algn="ctr">
        <w14:noFill/>
        <w14:prstDash w14:val="solid"/>
        <w14:bevel/>
      </w14:textOutline>
    </w:rPr>
  </w:style>
  <w:style w:type="paragraph" w:customStyle="1" w:styleId="Default">
    <w:name w:val="Default"/>
    <w:rsid w:val="00F165C8"/>
    <w:pPr>
      <w:pBdr>
        <w:top w:val="nil"/>
        <w:left w:val="nil"/>
        <w:bottom w:val="nil"/>
        <w:right w:val="nil"/>
        <w:between w:val="nil"/>
        <w:bar w:val="nil"/>
      </w:pBdr>
      <w:spacing w:before="160"/>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styleId="Header">
    <w:name w:val="header"/>
    <w:basedOn w:val="Normal"/>
    <w:link w:val="HeaderChar"/>
    <w:uiPriority w:val="99"/>
    <w:unhideWhenUsed/>
    <w:rsid w:val="00285D47"/>
    <w:pPr>
      <w:tabs>
        <w:tab w:val="center" w:pos="4680"/>
        <w:tab w:val="right" w:pos="9360"/>
      </w:tabs>
    </w:pPr>
  </w:style>
  <w:style w:type="character" w:customStyle="1" w:styleId="HeaderChar">
    <w:name w:val="Header Char"/>
    <w:basedOn w:val="DefaultParagraphFont"/>
    <w:link w:val="Header"/>
    <w:uiPriority w:val="99"/>
    <w:rsid w:val="00285D47"/>
  </w:style>
  <w:style w:type="paragraph" w:styleId="Footer">
    <w:name w:val="footer"/>
    <w:basedOn w:val="Normal"/>
    <w:link w:val="FooterChar"/>
    <w:uiPriority w:val="99"/>
    <w:unhideWhenUsed/>
    <w:rsid w:val="00285D47"/>
    <w:pPr>
      <w:tabs>
        <w:tab w:val="center" w:pos="4680"/>
        <w:tab w:val="right" w:pos="9360"/>
      </w:tabs>
    </w:pPr>
  </w:style>
  <w:style w:type="character" w:customStyle="1" w:styleId="FooterChar">
    <w:name w:val="Footer Char"/>
    <w:basedOn w:val="DefaultParagraphFont"/>
    <w:link w:val="Footer"/>
    <w:uiPriority w:val="99"/>
    <w:rsid w:val="00285D47"/>
  </w:style>
  <w:style w:type="character" w:styleId="PageNumber">
    <w:name w:val="page number"/>
    <w:basedOn w:val="DefaultParagraphFont"/>
    <w:uiPriority w:val="99"/>
    <w:semiHidden/>
    <w:unhideWhenUsed/>
    <w:rsid w:val="00285D47"/>
  </w:style>
  <w:style w:type="paragraph" w:customStyle="1" w:styleId="text-jbexrx">
    <w:name w:val="text-jbexrx"/>
    <w:basedOn w:val="Normal"/>
    <w:rsid w:val="00F41E88"/>
    <w:pPr>
      <w:spacing w:before="100" w:beforeAutospacing="1" w:after="100" w:afterAutospacing="1"/>
    </w:pPr>
    <w:rPr>
      <w:rFonts w:ascii="Times New Roman" w:eastAsia="Times New Roman" w:hAnsi="Times New Roman" w:cs="Times New Roman"/>
    </w:rPr>
  </w:style>
  <w:style w:type="character" w:customStyle="1" w:styleId="text-jbexrx1">
    <w:name w:val="text-jbexrx1"/>
    <w:basedOn w:val="DefaultParagraphFont"/>
    <w:rsid w:val="00F41E88"/>
  </w:style>
  <w:style w:type="character" w:styleId="CommentReference">
    <w:name w:val="annotation reference"/>
    <w:basedOn w:val="DefaultParagraphFont"/>
    <w:uiPriority w:val="99"/>
    <w:semiHidden/>
    <w:unhideWhenUsed/>
    <w:rsid w:val="006B6ABE"/>
    <w:rPr>
      <w:sz w:val="16"/>
      <w:szCs w:val="16"/>
    </w:rPr>
  </w:style>
  <w:style w:type="paragraph" w:styleId="CommentText">
    <w:name w:val="annotation text"/>
    <w:basedOn w:val="Normal"/>
    <w:link w:val="CommentTextChar"/>
    <w:uiPriority w:val="99"/>
    <w:semiHidden/>
    <w:unhideWhenUsed/>
    <w:rsid w:val="006B6ABE"/>
    <w:rPr>
      <w:sz w:val="20"/>
      <w:szCs w:val="20"/>
    </w:rPr>
  </w:style>
  <w:style w:type="character" w:customStyle="1" w:styleId="CommentTextChar">
    <w:name w:val="Comment Text Char"/>
    <w:basedOn w:val="DefaultParagraphFont"/>
    <w:link w:val="CommentText"/>
    <w:uiPriority w:val="99"/>
    <w:semiHidden/>
    <w:rsid w:val="006B6ABE"/>
    <w:rPr>
      <w:sz w:val="20"/>
      <w:szCs w:val="20"/>
    </w:rPr>
  </w:style>
  <w:style w:type="paragraph" w:styleId="CommentSubject">
    <w:name w:val="annotation subject"/>
    <w:basedOn w:val="CommentText"/>
    <w:next w:val="CommentText"/>
    <w:link w:val="CommentSubjectChar"/>
    <w:uiPriority w:val="99"/>
    <w:semiHidden/>
    <w:unhideWhenUsed/>
    <w:rsid w:val="006B6ABE"/>
    <w:rPr>
      <w:b/>
      <w:bCs/>
    </w:rPr>
  </w:style>
  <w:style w:type="character" w:customStyle="1" w:styleId="CommentSubjectChar">
    <w:name w:val="Comment Subject Char"/>
    <w:basedOn w:val="CommentTextChar"/>
    <w:link w:val="CommentSubject"/>
    <w:uiPriority w:val="99"/>
    <w:semiHidden/>
    <w:rsid w:val="006B6A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53376">
      <w:bodyDiv w:val="1"/>
      <w:marLeft w:val="0"/>
      <w:marRight w:val="0"/>
      <w:marTop w:val="0"/>
      <w:marBottom w:val="0"/>
      <w:divBdr>
        <w:top w:val="none" w:sz="0" w:space="0" w:color="auto"/>
        <w:left w:val="none" w:sz="0" w:space="0" w:color="auto"/>
        <w:bottom w:val="none" w:sz="0" w:space="0" w:color="auto"/>
        <w:right w:val="none" w:sz="0" w:space="0" w:color="auto"/>
      </w:divBdr>
      <w:divsChild>
        <w:div w:id="80614706">
          <w:marLeft w:val="0"/>
          <w:marRight w:val="0"/>
          <w:marTop w:val="480"/>
          <w:marBottom w:val="480"/>
          <w:divBdr>
            <w:top w:val="none" w:sz="0" w:space="0" w:color="auto"/>
            <w:left w:val="none" w:sz="0" w:space="0" w:color="auto"/>
            <w:bottom w:val="none" w:sz="0" w:space="0" w:color="auto"/>
            <w:right w:val="none" w:sz="0" w:space="0" w:color="auto"/>
          </w:divBdr>
        </w:div>
        <w:div w:id="658731750">
          <w:marLeft w:val="0"/>
          <w:marRight w:val="0"/>
          <w:marTop w:val="480"/>
          <w:marBottom w:val="480"/>
          <w:divBdr>
            <w:top w:val="none" w:sz="0" w:space="0" w:color="auto"/>
            <w:left w:val="none" w:sz="0" w:space="0" w:color="auto"/>
            <w:bottom w:val="none" w:sz="0" w:space="0" w:color="auto"/>
            <w:right w:val="none" w:sz="0" w:space="0" w:color="auto"/>
          </w:divBdr>
        </w:div>
      </w:divsChild>
    </w:div>
    <w:div w:id="634875853">
      <w:bodyDiv w:val="1"/>
      <w:marLeft w:val="0"/>
      <w:marRight w:val="0"/>
      <w:marTop w:val="0"/>
      <w:marBottom w:val="0"/>
      <w:divBdr>
        <w:top w:val="none" w:sz="0" w:space="0" w:color="auto"/>
        <w:left w:val="none" w:sz="0" w:space="0" w:color="auto"/>
        <w:bottom w:val="none" w:sz="0" w:space="0" w:color="auto"/>
        <w:right w:val="none" w:sz="0" w:space="0" w:color="auto"/>
      </w:divBdr>
    </w:div>
    <w:div w:id="1934819787">
      <w:bodyDiv w:val="1"/>
      <w:marLeft w:val="0"/>
      <w:marRight w:val="0"/>
      <w:marTop w:val="0"/>
      <w:marBottom w:val="0"/>
      <w:divBdr>
        <w:top w:val="none" w:sz="0" w:space="0" w:color="auto"/>
        <w:left w:val="none" w:sz="0" w:space="0" w:color="auto"/>
        <w:bottom w:val="none" w:sz="0" w:space="0" w:color="auto"/>
        <w:right w:val="none" w:sz="0" w:space="0" w:color="auto"/>
      </w:divBdr>
      <w:divsChild>
        <w:div w:id="103273151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7946e24-b9ff-4979-ab83-9878f4de26f0">
      <UserInfo>
        <DisplayName>Alexia Wunder</DisplayName>
        <AccountId>18</AccountId>
        <AccountType/>
      </UserInfo>
      <UserInfo>
        <DisplayName>Jessica Robertson</DisplayName>
        <AccountId>26</AccountId>
        <AccountType/>
      </UserInfo>
      <UserInfo>
        <DisplayName>Arienne Walters</DisplayName>
        <AccountId>6</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80047140BF6F44B3DBD146EA8E3804" ma:contentTypeVersion="12" ma:contentTypeDescription="Create a new document." ma:contentTypeScope="" ma:versionID="4079802c3fc9d766f297b019380ea2b4">
  <xsd:schema xmlns:xsd="http://www.w3.org/2001/XMLSchema" xmlns:xs="http://www.w3.org/2001/XMLSchema" xmlns:p="http://schemas.microsoft.com/office/2006/metadata/properties" xmlns:ns2="aca4ab53-1d57-4cc6-b09b-b10fea1158f4" xmlns:ns3="e7946e24-b9ff-4979-ab83-9878f4de26f0" targetNamespace="http://schemas.microsoft.com/office/2006/metadata/properties" ma:root="true" ma:fieldsID="5ada92b80f0e5d103da38be974bba9a9" ns2:_="" ns3:_="">
    <xsd:import namespace="aca4ab53-1d57-4cc6-b09b-b10fea1158f4"/>
    <xsd:import namespace="e7946e24-b9ff-4979-ab83-9878f4de26f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a4ab53-1d57-4cc6-b09b-b10fea115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946e24-b9ff-4979-ab83-9878f4de26f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860D55-F74F-4B9D-87D8-257BACC57709}">
  <ds:schemaRefs>
    <ds:schemaRef ds:uri="http://schemas.microsoft.com/office/2006/metadata/properties"/>
    <ds:schemaRef ds:uri="http://schemas.microsoft.com/office/infopath/2007/PartnerControls"/>
    <ds:schemaRef ds:uri="e7946e24-b9ff-4979-ab83-9878f4de26f0"/>
  </ds:schemaRefs>
</ds:datastoreItem>
</file>

<file path=customXml/itemProps2.xml><?xml version="1.0" encoding="utf-8"?>
<ds:datastoreItem xmlns:ds="http://schemas.openxmlformats.org/officeDocument/2006/customXml" ds:itemID="{9423610F-0F65-4426-A390-649CD2294CA9}">
  <ds:schemaRefs>
    <ds:schemaRef ds:uri="http://schemas.microsoft.com/sharepoint/v3/contenttype/forms"/>
  </ds:schemaRefs>
</ds:datastoreItem>
</file>

<file path=customXml/itemProps3.xml><?xml version="1.0" encoding="utf-8"?>
<ds:datastoreItem xmlns:ds="http://schemas.openxmlformats.org/officeDocument/2006/customXml" ds:itemID="{25FCB205-1A7C-7640-92FD-91917EECA44E}">
  <ds:schemaRefs>
    <ds:schemaRef ds:uri="http://schemas.openxmlformats.org/officeDocument/2006/bibliography"/>
  </ds:schemaRefs>
</ds:datastoreItem>
</file>

<file path=customXml/itemProps4.xml><?xml version="1.0" encoding="utf-8"?>
<ds:datastoreItem xmlns:ds="http://schemas.openxmlformats.org/officeDocument/2006/customXml" ds:itemID="{47EFEE03-51AB-4457-B80C-E886A9CA5A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a4ab53-1d57-4cc6-b09b-b10fea1158f4"/>
    <ds:schemaRef ds:uri="e7946e24-b9ff-4979-ab83-9878f4de2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1571</Words>
  <Characters>8960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Wunder</dc:creator>
  <cp:keywords/>
  <dc:description/>
  <cp:lastModifiedBy>Alexanderson, Lauren</cp:lastModifiedBy>
  <cp:revision>2</cp:revision>
  <dcterms:created xsi:type="dcterms:W3CDTF">2021-10-08T14:01:00Z</dcterms:created>
  <dcterms:modified xsi:type="dcterms:W3CDTF">2021-10-08T14:01:00Z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0x010100A080047140BF6F44B3DBD146EA8E3804</vt:lpwstr>
  </property>
</Properties>
</file>