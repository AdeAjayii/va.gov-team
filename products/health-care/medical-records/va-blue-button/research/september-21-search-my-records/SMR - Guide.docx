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1F2A1E5C" w:rsidP="3BFB1759" w:rsidRDefault="1F2A1E5C" w14:paraId="01AB3329" w14:textId="78CC66CB">
      <w:pPr>
        <w:pStyle w:val="Body"/>
        <w:spacing w:line="276" w:lineRule="auto"/>
        <w:jc w:val="center"/>
        <w:rPr>
          <w:rFonts w:eastAsia="Arial" w:cs="Arial"/>
          <w:sz w:val="24"/>
          <w:szCs w:val="24"/>
        </w:rPr>
      </w:pPr>
      <w:r w:rsidRPr="3BFB1759">
        <w:rPr>
          <w:rFonts w:eastAsia="Arial" w:cs="Arial"/>
          <w:b/>
          <w:bCs/>
          <w:sz w:val="24"/>
          <w:szCs w:val="24"/>
        </w:rPr>
        <w:t>User Screening and Test Script</w:t>
      </w:r>
    </w:p>
    <w:p w:rsidR="1F2A1E5C" w:rsidP="3BFB1759" w:rsidRDefault="1F2A1E5C" w14:paraId="758E4A05" w14:textId="4ADFDBC9">
      <w:pPr>
        <w:pStyle w:val="Body"/>
        <w:spacing w:line="276" w:lineRule="auto"/>
        <w:jc w:val="center"/>
        <w:rPr>
          <w:rFonts w:eastAsia="Arial" w:cs="Arial"/>
          <w:sz w:val="24"/>
          <w:szCs w:val="24"/>
        </w:rPr>
      </w:pPr>
      <w:r w:rsidRPr="3BFB1759">
        <w:rPr>
          <w:rFonts w:eastAsia="Arial" w:cs="Arial"/>
          <w:b/>
          <w:bCs/>
          <w:sz w:val="24"/>
          <w:szCs w:val="24"/>
        </w:rPr>
        <w:t>Pharmacy Page Consolidation</w:t>
      </w:r>
    </w:p>
    <w:p w:rsidR="1F2A1E5C" w:rsidP="3BFB1759" w:rsidRDefault="1F2A1E5C" w14:paraId="16924C74" w14:textId="58C3A4C1">
      <w:pPr>
        <w:pStyle w:val="Body"/>
        <w:spacing w:line="276" w:lineRule="auto"/>
        <w:jc w:val="center"/>
        <w:rPr>
          <w:rFonts w:eastAsia="Arial" w:cs="Arial"/>
          <w:sz w:val="24"/>
          <w:szCs w:val="24"/>
        </w:rPr>
      </w:pPr>
      <w:r w:rsidRPr="3BFB1759">
        <w:rPr>
          <w:rFonts w:eastAsia="Arial" w:cs="Arial"/>
          <w:sz w:val="24"/>
          <w:szCs w:val="24"/>
        </w:rPr>
        <w:t>By Light Professional IT Services</w:t>
      </w:r>
    </w:p>
    <w:p w:rsidR="1F2A1E5C" w:rsidP="3BFB1759" w:rsidRDefault="1F2A1E5C" w14:paraId="7A342280" w14:textId="497C23E5">
      <w:pPr>
        <w:pStyle w:val="Body"/>
        <w:spacing w:line="276" w:lineRule="auto"/>
        <w:jc w:val="center"/>
        <w:rPr>
          <w:rFonts w:eastAsia="Arial" w:cs="Arial"/>
          <w:sz w:val="24"/>
          <w:szCs w:val="24"/>
        </w:rPr>
      </w:pPr>
      <w:r w:rsidRPr="3BFB1759">
        <w:rPr>
          <w:rFonts w:eastAsia="Arial" w:cs="Arial"/>
          <w:sz w:val="24"/>
          <w:szCs w:val="24"/>
        </w:rPr>
        <w:t>August 2021</w:t>
      </w:r>
    </w:p>
    <w:p w:rsidR="00EF1A02" w:rsidP="169DD6C8" w:rsidRDefault="00EF1A02" w14:paraId="3C2047B6" w14:textId="329071C2">
      <w:pPr>
        <w:rPr>
          <w:rFonts w:ascii="Helvetica" w:hAnsi="Helvetica" w:eastAsia="Helvetica" w:cs="Helvetica"/>
          <w:color w:val="000000" w:themeColor="text1"/>
          <w:sz w:val="24"/>
          <w:szCs w:val="24"/>
        </w:rPr>
      </w:pPr>
    </w:p>
    <w:p w:rsidR="00EF1A02" w:rsidP="169DD6C8" w:rsidRDefault="546D8E11" w14:paraId="01E82A95" w14:textId="2DE5E190">
      <w:pPr>
        <w:rPr>
          <w:rFonts w:ascii="Helvetica" w:hAnsi="Helvetica" w:eastAsia="Helvetica" w:cs="Helvetica"/>
          <w:color w:val="000000" w:themeColor="text1"/>
          <w:sz w:val="26"/>
          <w:szCs w:val="26"/>
        </w:rPr>
      </w:pPr>
      <w:r w:rsidRPr="169DD6C8">
        <w:rPr>
          <w:rFonts w:ascii="Helvetica" w:hAnsi="Helvetica" w:eastAsia="Helvetica" w:cs="Helvetica"/>
          <w:b/>
          <w:bCs/>
          <w:color w:val="000000" w:themeColor="text1"/>
          <w:sz w:val="26"/>
          <w:szCs w:val="26"/>
        </w:rPr>
        <w:t>Welcome and Purpose</w:t>
      </w:r>
    </w:p>
    <w:p w:rsidR="00EF1A02" w:rsidP="7677E151" w:rsidRDefault="546D8E11" w14:paraId="154216F5" w14:textId="6487D5AB">
      <w:pPr>
        <w:rPr>
          <w:rFonts w:ascii="Arial" w:hAnsi="Arial" w:eastAsia="Arial" w:cs="Arial"/>
          <w:color w:val="000000" w:themeColor="text1"/>
          <w:sz w:val="24"/>
          <w:szCs w:val="24"/>
        </w:rPr>
      </w:pPr>
      <w:r w:rsidRPr="7677E151">
        <w:rPr>
          <w:rFonts w:ascii="Arial" w:hAnsi="Arial" w:eastAsia="Arial" w:cs="Arial"/>
          <w:color w:val="000000" w:themeColor="text1"/>
          <w:sz w:val="24"/>
          <w:szCs w:val="24"/>
        </w:rPr>
        <w:t xml:space="preserve">Thanks for joining us today! My name is </w:t>
      </w:r>
      <w:r w:rsidRPr="7677E151">
        <w:rPr>
          <w:rFonts w:ascii="Arial" w:hAnsi="Arial" w:eastAsia="Arial" w:cs="Arial"/>
          <w:color w:val="000000" w:themeColor="text1"/>
          <w:sz w:val="24"/>
          <w:szCs w:val="24"/>
          <w:highlight w:val="yellow"/>
        </w:rPr>
        <w:t>–</w:t>
      </w:r>
      <w:r w:rsidRPr="7677E151" w:rsidR="31B9F19F">
        <w:rPr>
          <w:rFonts w:ascii="Arial" w:hAnsi="Arial" w:eastAsia="Arial" w:cs="Arial"/>
          <w:color w:val="000000" w:themeColor="text1"/>
          <w:sz w:val="24"/>
          <w:szCs w:val="24"/>
          <w:highlight w:val="yellow"/>
        </w:rPr>
        <w:t xml:space="preserve">Gavin </w:t>
      </w:r>
      <w:r w:rsidRPr="7677E151">
        <w:rPr>
          <w:rFonts w:ascii="Arial" w:hAnsi="Arial" w:eastAsia="Arial" w:cs="Arial"/>
          <w:color w:val="000000" w:themeColor="text1"/>
          <w:sz w:val="24"/>
          <w:szCs w:val="24"/>
        </w:rPr>
        <w:t>and I also have some colleagues online observing and taking notes. Today we're going to talk about a potential new product named Search My Records.</w:t>
      </w:r>
    </w:p>
    <w:p w:rsidR="00EF1A02" w:rsidP="169DD6C8" w:rsidRDefault="546D8E11" w14:paraId="5CAB26A5" w14:textId="26CFE2DB">
      <w:pPr>
        <w:rPr>
          <w:rFonts w:ascii="Arial" w:hAnsi="Arial" w:eastAsia="Arial" w:cs="Arial"/>
          <w:color w:val="000000" w:themeColor="text1"/>
          <w:sz w:val="24"/>
          <w:szCs w:val="24"/>
        </w:rPr>
      </w:pPr>
      <w:r w:rsidRPr="169DD6C8">
        <w:rPr>
          <w:rFonts w:ascii="Arial" w:hAnsi="Arial" w:eastAsia="Arial" w:cs="Arial"/>
          <w:color w:val="000000" w:themeColor="text1"/>
          <w:sz w:val="24"/>
          <w:szCs w:val="24"/>
        </w:rPr>
        <w:t>Before we start, a few things I want to mention:</w:t>
      </w:r>
    </w:p>
    <w:p w:rsidR="00EF1A02" w:rsidP="169DD6C8" w:rsidRDefault="546D8E11" w14:paraId="25369D6A" w14:textId="1248ECA6">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This entire session should take about </w:t>
      </w:r>
      <w:r w:rsidRPr="169DD6C8">
        <w:rPr>
          <w:rFonts w:ascii="Arial" w:hAnsi="Arial" w:eastAsia="Arial" w:cs="Arial"/>
          <w:color w:val="000000" w:themeColor="text1"/>
          <w:sz w:val="24"/>
          <w:szCs w:val="24"/>
          <w:highlight w:val="yellow"/>
        </w:rPr>
        <w:t>30-45 minutes</w:t>
      </w:r>
      <w:r w:rsidRPr="169DD6C8">
        <w:rPr>
          <w:rFonts w:ascii="Arial" w:hAnsi="Arial" w:eastAsia="Arial" w:cs="Arial"/>
          <w:color w:val="000000" w:themeColor="text1"/>
          <w:sz w:val="24"/>
          <w:szCs w:val="24"/>
        </w:rPr>
        <w:t>. I want to be sure not to keep you much longer, so I may occasionally prompt you with the next question or topic.</w:t>
      </w:r>
    </w:p>
    <w:p w:rsidR="00EF1A02" w:rsidP="169DD6C8" w:rsidRDefault="00EF1A02" w14:paraId="5AD7A1CE" w14:textId="3D006F13">
      <w:pPr>
        <w:rPr>
          <w:rFonts w:ascii="Arial" w:hAnsi="Arial" w:eastAsia="Arial" w:cs="Arial"/>
          <w:color w:val="000000" w:themeColor="text1"/>
          <w:sz w:val="24"/>
          <w:szCs w:val="24"/>
        </w:rPr>
      </w:pPr>
    </w:p>
    <w:p w:rsidR="00EF1A02" w:rsidP="169DD6C8" w:rsidRDefault="546D8E11" w14:paraId="3F58F8C3" w14:textId="15FD7D76">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In this session, we want to hear your honest opinions. We are not testing your ability. We just want to improve these tools to better meet Veteran's needs. I will not be offended by any opinions you express, and I welcome your feedback.</w:t>
      </w:r>
    </w:p>
    <w:p w:rsidR="00EF1A02" w:rsidP="169DD6C8" w:rsidRDefault="00EF1A02" w14:paraId="310BB50B" w14:textId="63BD7C96">
      <w:pPr>
        <w:rPr>
          <w:rFonts w:ascii="Arial" w:hAnsi="Arial" w:eastAsia="Arial" w:cs="Arial"/>
          <w:color w:val="000000" w:themeColor="text1"/>
          <w:sz w:val="24"/>
          <w:szCs w:val="24"/>
        </w:rPr>
      </w:pPr>
    </w:p>
    <w:p w:rsidR="00EF1A02" w:rsidP="169DD6C8" w:rsidRDefault="546D8E11" w14:paraId="0AA2A0D4" w14:textId="4058706C">
      <w:pPr>
        <w:pStyle w:val="ListParagraph"/>
        <w:spacing w:line="276" w:lineRule="auto"/>
        <w:rPr>
          <w:rFonts w:eastAsiaTheme="minorEastAsia"/>
          <w:color w:val="000000" w:themeColor="text1"/>
          <w:sz w:val="24"/>
          <w:szCs w:val="24"/>
        </w:rPr>
      </w:pPr>
      <w:r w:rsidRPr="169DD6C8">
        <w:rPr>
          <w:rFonts w:ascii="Helvetica" w:hAnsi="Helvetica" w:eastAsia="Helvetica" w:cs="Helvetica"/>
          <w:color w:val="000000" w:themeColor="text1"/>
          <w:sz w:val="24"/>
          <w:szCs w:val="24"/>
        </w:rPr>
        <w:t>During this session, I would like you to think out loud as you work to complete the tasks. For example, I encourage you to say things like “I am going to click over here” or “I am scrolling down to find what I am looking for”. I will not be able to offer any suggestions or hints, but from time to time, I may ask you to clarify what you have said or ask you for information on what you were looking for or what you expect to have happened.</w:t>
      </w:r>
    </w:p>
    <w:p w:rsidR="00EF1A02" w:rsidP="169DD6C8" w:rsidRDefault="00EF1A02" w14:paraId="12BD8A1E" w14:textId="32346524">
      <w:pPr>
        <w:spacing w:line="276" w:lineRule="auto"/>
        <w:rPr>
          <w:rFonts w:ascii="Helvetica" w:hAnsi="Helvetica" w:eastAsia="Helvetica" w:cs="Helvetica"/>
          <w:color w:val="000000" w:themeColor="text1"/>
          <w:sz w:val="24"/>
          <w:szCs w:val="24"/>
        </w:rPr>
      </w:pPr>
    </w:p>
    <w:p w:rsidR="00EF1A02" w:rsidP="169DD6C8" w:rsidRDefault="546D8E11" w14:paraId="2C9F6B95" w14:textId="7DABAF1F">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If for any reason and at any time you want to stop the session, please let me know. </w:t>
      </w:r>
    </w:p>
    <w:p w:rsidR="00EF1A02" w:rsidP="169DD6C8" w:rsidRDefault="00EF1A02" w14:paraId="57FC22E3" w14:textId="7684B872">
      <w:pPr>
        <w:rPr>
          <w:rFonts w:ascii="Arial" w:hAnsi="Arial" w:eastAsia="Arial" w:cs="Arial"/>
          <w:color w:val="000000" w:themeColor="text1"/>
          <w:sz w:val="24"/>
          <w:szCs w:val="24"/>
        </w:rPr>
      </w:pPr>
    </w:p>
    <w:p w:rsidR="00EF1A02" w:rsidP="169DD6C8" w:rsidRDefault="546D8E11" w14:paraId="02E937DE" w14:textId="77FA0AF9">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I’d like to record our session today with your permission. We use the recordings to confirm that we have captured your opinions accurately. The recordings are destroyed after we complete analysis, and none of your comments will be attributed to you directly. Are you comfortable if I record my screen and audio as we talk today?</w:t>
      </w:r>
    </w:p>
    <w:p w:rsidR="00EF1A02" w:rsidP="4DD0F099" w:rsidRDefault="546D8E11" w14:paraId="7C2428EE" w14:textId="5D4674B8">
      <w:pPr>
        <w:pStyle w:val="ListParagraph"/>
        <w:rPr>
          <w:rFonts w:eastAsiaTheme="minorEastAsia"/>
          <w:color w:val="000000" w:themeColor="text1"/>
          <w:sz w:val="24"/>
          <w:szCs w:val="24"/>
        </w:rPr>
      </w:pPr>
      <w:r w:rsidRPr="554304D8">
        <w:rPr>
          <w:rFonts w:ascii="Arial" w:hAnsi="Arial" w:eastAsia="Arial" w:cs="Arial"/>
          <w:color w:val="000000" w:themeColor="text1"/>
          <w:sz w:val="24"/>
          <w:szCs w:val="24"/>
          <w:highlight w:val="yellow"/>
        </w:rPr>
        <w:lastRenderedPageBreak/>
        <w:t>[If yes:]</w:t>
      </w:r>
      <w:r w:rsidRPr="4DD0F099">
        <w:rPr>
          <w:rFonts w:ascii="Arial" w:hAnsi="Arial" w:eastAsia="Arial" w:cs="Arial"/>
          <w:color w:val="000000" w:themeColor="text1"/>
          <w:sz w:val="24"/>
          <w:szCs w:val="24"/>
        </w:rPr>
        <w:t xml:space="preserve"> Once I start recording, you will see a prompt on your screen that you will need to accept.</w:t>
      </w:r>
      <w:r w:rsidR="00AA0B6E">
        <w:br/>
      </w:r>
      <w:r w:rsidR="00AA0B6E">
        <w:br/>
      </w:r>
      <w:r w:rsidR="00AA0B6E">
        <w:br/>
      </w:r>
      <w:r w:rsidRPr="4DD0F099">
        <w:rPr>
          <w:rFonts w:ascii="Arial" w:hAnsi="Arial" w:eastAsia="Arial" w:cs="Arial"/>
          <w:color w:val="000000" w:themeColor="text1"/>
          <w:sz w:val="24"/>
          <w:szCs w:val="24"/>
          <w:highlight w:val="yellow"/>
        </w:rPr>
        <w:t>Start recording</w:t>
      </w:r>
      <w:r w:rsidRPr="4DD0F099">
        <w:rPr>
          <w:rFonts w:ascii="Arial" w:hAnsi="Arial" w:eastAsia="Arial" w:cs="Arial"/>
          <w:color w:val="000000" w:themeColor="text1"/>
          <w:sz w:val="24"/>
          <w:szCs w:val="24"/>
        </w:rPr>
        <w:t xml:space="preserve"> </w:t>
      </w:r>
    </w:p>
    <w:p w:rsidR="00EF1A02" w:rsidP="169DD6C8" w:rsidRDefault="546D8E11" w14:paraId="5B8397E3" w14:textId="3528993F">
      <w:pPr>
        <w:pStyle w:val="ListParagraph"/>
        <w:rPr>
          <w:rFonts w:eastAsiaTheme="minorEastAsia"/>
          <w:color w:val="000000" w:themeColor="text1"/>
          <w:sz w:val="24"/>
          <w:szCs w:val="24"/>
        </w:rPr>
      </w:pPr>
      <w:r w:rsidRPr="169DD6C8">
        <w:rPr>
          <w:rFonts w:ascii="Arial" w:hAnsi="Arial" w:eastAsia="Arial" w:cs="Arial"/>
          <w:color w:val="000000" w:themeColor="text1"/>
          <w:sz w:val="24"/>
          <w:szCs w:val="24"/>
        </w:rPr>
        <w:t xml:space="preserve">Now that I have started recording, I’d like to include your permission in the recording, so I will confirm one last time: Are you comfortable if I record my screen the audio as we talk today? </w:t>
      </w:r>
    </w:p>
    <w:p w:rsidR="00EF1A02" w:rsidP="169DD6C8" w:rsidRDefault="546D8E11" w14:paraId="1AEEC98A" w14:textId="599F5164">
      <w:pPr>
        <w:spacing w:line="276" w:lineRule="auto"/>
        <w:rPr>
          <w:rFonts w:ascii="Arial" w:hAnsi="Arial" w:eastAsia="Arial" w:cs="Arial"/>
          <w:color w:val="000000" w:themeColor="text1"/>
          <w:sz w:val="24"/>
          <w:szCs w:val="24"/>
        </w:rPr>
      </w:pPr>
      <w:r w:rsidRPr="25D10383">
        <w:rPr>
          <w:rFonts w:ascii="Arial" w:hAnsi="Arial" w:eastAsia="Arial" w:cs="Arial"/>
          <w:color w:val="000000" w:themeColor="text1"/>
          <w:sz w:val="24"/>
          <w:szCs w:val="24"/>
        </w:rPr>
        <w:t>Do you have any questions so far?</w:t>
      </w:r>
    </w:p>
    <w:p w:rsidR="00EF1A02" w:rsidP="63298743" w:rsidRDefault="00AA0B6E" w14:paraId="3046F73F" w14:textId="0911CEE3">
      <w:pPr>
        <w:pStyle w:val="Body"/>
        <w:spacing w:after="240" w:line="276" w:lineRule="auto"/>
        <w:rPr>
          <w:rFonts w:eastAsia="Arial" w:cs="Arial"/>
          <w:sz w:val="24"/>
          <w:szCs w:val="24"/>
        </w:rPr>
      </w:pPr>
      <w:r>
        <w:br/>
      </w:r>
      <w:r w:rsidRPr="63298743" w:rsidR="1F6FF8AF">
        <w:rPr>
          <w:rFonts w:eastAsia="Arial" w:cs="Arial"/>
          <w:sz w:val="24"/>
          <w:szCs w:val="24"/>
        </w:rPr>
        <w:t>Before we look at the Search my Records design, I’d like to ask you just a few quick questions.</w:t>
      </w:r>
    </w:p>
    <w:p w:rsidR="00EF1A02" w:rsidP="25D10383" w:rsidRDefault="546D8E11" w14:paraId="57D21553" w14:textId="5DFA0DB1">
      <w:pPr>
        <w:rPr>
          <w:rFonts w:ascii="Helvetica" w:hAnsi="Helvetica" w:eastAsia="Helvetica" w:cs="Helvetica"/>
          <w:color w:val="000000" w:themeColor="text1"/>
          <w:sz w:val="24"/>
          <w:szCs w:val="24"/>
        </w:rPr>
      </w:pPr>
      <w:r w:rsidRPr="25D10383">
        <w:rPr>
          <w:rFonts w:ascii="Helvetica" w:hAnsi="Helvetica" w:eastAsia="Helvetica" w:cs="Helvetica"/>
          <w:b/>
          <w:bCs/>
          <w:color w:val="000000" w:themeColor="text1"/>
          <w:sz w:val="24"/>
          <w:szCs w:val="24"/>
        </w:rPr>
        <w:t>Pre-test questions</w:t>
      </w:r>
    </w:p>
    <w:p w:rsidR="25D10383" w:rsidP="25D10383" w:rsidRDefault="25D10383" w14:paraId="20A83C8D" w14:textId="0FE310EF">
      <w:pPr>
        <w:rPr>
          <w:rFonts w:ascii="Helvetica" w:hAnsi="Helvetica" w:eastAsia="Helvetica" w:cs="Helvetica"/>
          <w:b/>
          <w:bCs/>
          <w:color w:val="000000" w:themeColor="text1"/>
          <w:sz w:val="24"/>
          <w:szCs w:val="24"/>
        </w:rPr>
      </w:pPr>
    </w:p>
    <w:p w:rsidR="00DF449D" w:rsidP="00DF449D" w:rsidRDefault="00DF449D" w14:paraId="6D02EC47" w14:textId="77777777">
      <w:pPr>
        <w:spacing w:line="276" w:lineRule="exact"/>
        <w:rPr>
          <w:rFonts w:ascii="Helvetica" w:hAnsi="Helvetica" w:eastAsia="Helvetica" w:cs="Helvetica"/>
          <w:sz w:val="24"/>
          <w:szCs w:val="24"/>
        </w:rPr>
      </w:pPr>
    </w:p>
    <w:p w:rsidR="00DF449D" w:rsidP="00DF449D" w:rsidRDefault="00DF449D" w14:paraId="242F5834" w14:textId="28AF268D">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Pr>
          <w:rFonts w:ascii="Helvetica" w:hAnsi="Helvetica" w:eastAsia="Helvetica" w:cs="Helvetica"/>
          <w:color w:val="FF0000"/>
        </w:rPr>
        <w:t>1</w:t>
      </w:r>
      <w:r w:rsidRPr="25D10383">
        <w:rPr>
          <w:rFonts w:ascii="Helvetica" w:hAnsi="Helvetica" w:eastAsia="Helvetica" w:cs="Helvetica"/>
          <w:color w:val="FF0000"/>
        </w:rPr>
        <w:t>]</w:t>
      </w:r>
    </w:p>
    <w:p w:rsidR="00DF449D" w:rsidP="00DF449D" w:rsidRDefault="00DF449D" w14:paraId="475798D5" w14:textId="5CFDF001">
      <w:pPr>
        <w:spacing w:line="276" w:lineRule="exact"/>
        <w:rPr>
          <w:rFonts w:ascii="Helvetica" w:hAnsi="Helvetica" w:eastAsia="Helvetica" w:cs="Helvetica"/>
          <w:sz w:val="24"/>
          <w:szCs w:val="24"/>
        </w:rPr>
      </w:pPr>
      <w:r w:rsidRPr="7FC8C8F6" w:rsidR="00DF449D">
        <w:rPr>
          <w:rFonts w:ascii="Helvetica" w:hAnsi="Helvetica" w:eastAsia="Helvetica" w:cs="Helvetica"/>
          <w:sz w:val="24"/>
          <w:szCs w:val="24"/>
        </w:rPr>
        <w:t>Tell me a little bit about yourself</w:t>
      </w:r>
      <w:ins w:author="Alexanderson, Lauren" w:date="2021-09-15T22:59:29.329Z" w:id="978743656">
        <w:r w:rsidRPr="7FC8C8F6" w:rsidR="68D60C0B">
          <w:rPr>
            <w:rFonts w:ascii="Helvetica" w:hAnsi="Helvetica" w:eastAsia="Helvetica" w:cs="Helvetica"/>
            <w:sz w:val="24"/>
            <w:szCs w:val="24"/>
          </w:rPr>
          <w:t>.</w:t>
        </w:r>
      </w:ins>
    </w:p>
    <w:p w:rsidR="00DF449D" w:rsidP="25D10383" w:rsidRDefault="00DF449D" w14:paraId="518FD3DD" w14:textId="77777777">
      <w:pPr>
        <w:rPr>
          <w:rFonts w:ascii="Helvetica" w:hAnsi="Helvetica" w:eastAsia="Helvetica" w:cs="Helvetica"/>
          <w:b/>
          <w:bCs/>
          <w:color w:val="000000" w:themeColor="text1"/>
          <w:sz w:val="24"/>
          <w:szCs w:val="24"/>
        </w:rPr>
      </w:pPr>
    </w:p>
    <w:p w:rsidR="188F0F2A" w:rsidP="25D10383" w:rsidRDefault="188F0F2A" w14:paraId="4265F4E4" w14:textId="7E05AD69">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E0202D">
        <w:rPr>
          <w:rFonts w:ascii="Helvetica" w:hAnsi="Helvetica" w:eastAsia="Helvetica" w:cs="Helvetica"/>
          <w:color w:val="FF0000"/>
        </w:rPr>
        <w:t>2</w:t>
      </w:r>
      <w:r w:rsidRPr="25D10383">
        <w:rPr>
          <w:rFonts w:ascii="Helvetica" w:hAnsi="Helvetica" w:eastAsia="Helvetica" w:cs="Helvetica"/>
          <w:color w:val="FF0000"/>
        </w:rPr>
        <w:t>]</w:t>
      </w:r>
    </w:p>
    <w:p w:rsidR="188F0F2A" w:rsidP="25D10383" w:rsidRDefault="188F0F2A" w14:paraId="0A4C3486" w14:textId="42CC6552" w14:noSpellErr="1">
      <w:pPr>
        <w:spacing w:line="276" w:lineRule="exact"/>
        <w:rPr>
          <w:del w:author="Alexanderson, Lauren" w:date="2021-09-15T22:59:48.142Z" w:id="1401513165"/>
          <w:rFonts w:ascii="Helvetica" w:hAnsi="Helvetica" w:eastAsia="Helvetica" w:cs="Helvetica"/>
          <w:sz w:val="24"/>
          <w:szCs w:val="24"/>
        </w:rPr>
      </w:pPr>
      <w:r w:rsidRPr="7FC8C8F6" w:rsidR="188F0F2A">
        <w:rPr>
          <w:rFonts w:ascii="Helvetica" w:hAnsi="Helvetica" w:eastAsia="Helvetica" w:cs="Helvetica"/>
          <w:sz w:val="24"/>
          <w:szCs w:val="24"/>
        </w:rPr>
        <w:t xml:space="preserve">Have you </w:t>
      </w:r>
      <w:r w:rsidRPr="7FC8C8F6" w:rsidR="00EA49AB">
        <w:rPr>
          <w:rFonts w:ascii="Helvetica" w:hAnsi="Helvetica" w:eastAsia="Helvetica" w:cs="Helvetica"/>
          <w:sz w:val="24"/>
          <w:szCs w:val="24"/>
        </w:rPr>
        <w:t>downloaded your medical records</w:t>
      </w:r>
      <w:r w:rsidRPr="7FC8C8F6" w:rsidR="002C1385">
        <w:rPr>
          <w:rFonts w:ascii="Helvetica" w:hAnsi="Helvetica" w:eastAsia="Helvetica" w:cs="Helvetica"/>
          <w:sz w:val="24"/>
          <w:szCs w:val="24"/>
        </w:rPr>
        <w:t xml:space="preserve"> </w:t>
      </w:r>
      <w:r w:rsidRPr="7FC8C8F6" w:rsidR="00922BB9">
        <w:rPr>
          <w:rFonts w:ascii="Helvetica" w:hAnsi="Helvetica" w:eastAsia="Helvetica" w:cs="Helvetica"/>
          <w:sz w:val="24"/>
          <w:szCs w:val="24"/>
        </w:rPr>
        <w:t>from My HealtheVet before?</w:t>
      </w:r>
    </w:p>
    <w:p w:rsidR="7FC8C8F6" w:rsidP="7FC8C8F6" w:rsidRDefault="7FC8C8F6" w14:paraId="034BF2A0" w14:textId="75D2B0F4">
      <w:pPr>
        <w:pStyle w:val="Normal"/>
        <w:spacing w:line="276" w:lineRule="exact"/>
        <w:ind w:left="0"/>
        <w:rPr>
          <w:ins w:author="Alexanderson, Lauren" w:date="2021-09-15T22:59:42.602Z" w:id="1987171446"/>
          <w:rFonts w:ascii="Helvetica" w:hAnsi="Helvetica" w:eastAsia="Helvetica" w:cs="Helvetica"/>
          <w:sz w:val="24"/>
          <w:szCs w:val="24"/>
        </w:rPr>
        <w:pPrChange w:author="Alexanderson, Lauren" w:date="2021-09-15T22:59:47.971Z">
          <w:pPr>
            <w:pStyle w:val="ListParagraph"/>
            <w:numPr>
              <w:ilvl w:val="0"/>
              <w:numId w:val="2"/>
            </w:numPr>
            <w:spacing w:line="276" w:lineRule="exact"/>
          </w:pPr>
        </w:pPrChange>
      </w:pPr>
    </w:p>
    <w:p w:rsidR="00962E2D" w:rsidP="00962E2D" w:rsidRDefault="00962E2D" w14:paraId="44FEFABB" w14:textId="2BC64926" w14:noSpellErr="1">
      <w:pPr>
        <w:pStyle w:val="ListParagraph"/>
        <w:numPr>
          <w:ilvl w:val="0"/>
          <w:numId w:val="2"/>
        </w:numPr>
        <w:spacing w:line="276" w:lineRule="exact"/>
        <w:rPr>
          <w:ins w:author="Alexanderson, Lauren" w:date="2021-09-15T22:59:53.615Z" w:id="509218886"/>
          <w:rFonts w:ascii="Helvetica" w:hAnsi="Helvetica" w:eastAsia="Helvetica" w:cs="Helvetica"/>
          <w:sz w:val="24"/>
          <w:szCs w:val="24"/>
        </w:rPr>
      </w:pPr>
      <w:r w:rsidRPr="7FC8C8F6" w:rsidR="00962E2D">
        <w:rPr>
          <w:rFonts w:ascii="Helvetica" w:hAnsi="Helvetica" w:eastAsia="Helvetica" w:cs="Helvetica"/>
          <w:sz w:val="24"/>
          <w:szCs w:val="24"/>
        </w:rPr>
        <w:t xml:space="preserve">[If yes:] How often </w:t>
      </w:r>
      <w:r w:rsidRPr="7FC8C8F6" w:rsidR="00A859E9">
        <w:rPr>
          <w:rFonts w:ascii="Helvetica" w:hAnsi="Helvetica" w:eastAsia="Helvetica" w:cs="Helvetica"/>
          <w:sz w:val="24"/>
          <w:szCs w:val="24"/>
        </w:rPr>
        <w:t>do you access your medical records on My HealtheVet?</w:t>
      </w:r>
    </w:p>
    <w:p w:rsidR="3768F093" w:rsidP="7FC8C8F6" w:rsidRDefault="3768F093" w14:paraId="12853851" w14:textId="52CDB61B">
      <w:pPr>
        <w:pStyle w:val="ListParagraph"/>
        <w:numPr>
          <w:ilvl w:val="0"/>
          <w:numId w:val="2"/>
        </w:numPr>
        <w:bidi w:val="0"/>
        <w:spacing w:before="0" w:beforeAutospacing="off" w:after="0" w:afterAutospacing="off" w:line="276" w:lineRule="exact"/>
        <w:ind w:left="720" w:right="0" w:hanging="360"/>
        <w:jc w:val="left"/>
        <w:rPr>
          <w:sz w:val="24"/>
          <w:szCs w:val="24"/>
        </w:rPr>
        <w:pPrChange w:author="Alexanderson, Lauren" w:date="2021-09-15T23:01:13.097Z">
          <w:pPr>
            <w:pStyle w:val="ListParagraph"/>
            <w:numPr>
              <w:ilvl w:val="0"/>
              <w:numId w:val="2"/>
            </w:numPr>
            <w:spacing w:line="276" w:lineRule="exact"/>
          </w:pPr>
        </w:pPrChange>
      </w:pPr>
      <w:ins w:author="Alexanderson, Lauren" w:date="2021-09-15T22:59:58.904Z" w:id="471829277">
        <w:r w:rsidRPr="7FC8C8F6" w:rsidR="3768F093">
          <w:rPr>
            <w:rFonts w:ascii="Helvetica" w:hAnsi="Helvetica" w:eastAsia="Helvetica" w:cs="Helvetica"/>
            <w:sz w:val="24"/>
            <w:szCs w:val="24"/>
          </w:rPr>
          <w:t>[If yes</w:t>
        </w:r>
      </w:ins>
      <w:ins w:author="Alexanderson, Lauren" w:date="2021-09-15T23:00:59.215Z" w:id="1513477736">
        <w:r w:rsidRPr="7FC8C8F6" w:rsidR="3768F093">
          <w:rPr>
            <w:rFonts w:ascii="Helvetica" w:hAnsi="Helvetica" w:eastAsia="Helvetica" w:cs="Helvetica"/>
            <w:sz w:val="24"/>
            <w:szCs w:val="24"/>
          </w:rPr>
          <w:t xml:space="preserve">]: </w:t>
        </w:r>
      </w:ins>
      <w:ins w:author="Alexanderson, Lauren" w:date="2021-09-15T23:01:45.766Z" w:id="178915002">
        <w:r w:rsidRPr="7FC8C8F6" w:rsidR="50C848E1">
          <w:rPr>
            <w:rFonts w:ascii="Helvetica" w:hAnsi="Helvetica" w:eastAsia="Helvetica" w:cs="Helvetica"/>
            <w:sz w:val="24"/>
            <w:szCs w:val="24"/>
          </w:rPr>
          <w:t xml:space="preserve">Why do you access your medical records on </w:t>
        </w:r>
        <w:r w:rsidRPr="7FC8C8F6" w:rsidR="50C848E1">
          <w:rPr>
            <w:rFonts w:ascii="Helvetica" w:hAnsi="Helvetica" w:eastAsia="Helvetica" w:cs="Helvetica"/>
            <w:sz w:val="24"/>
            <w:szCs w:val="24"/>
          </w:rPr>
          <w:t>MyHealtheVet</w:t>
        </w:r>
        <w:r w:rsidRPr="7FC8C8F6" w:rsidR="50C848E1">
          <w:rPr>
            <w:rFonts w:ascii="Helvetica" w:hAnsi="Helvetica" w:eastAsia="Helvetica" w:cs="Helvetica"/>
            <w:sz w:val="24"/>
            <w:szCs w:val="24"/>
          </w:rPr>
          <w:t xml:space="preserve">? What do you do with the copy of the record you download? </w:t>
        </w:r>
      </w:ins>
    </w:p>
    <w:p w:rsidRPr="00962E2D" w:rsidR="00821EEB" w:rsidP="00962E2D" w:rsidRDefault="00A12A91" w14:paraId="0612A4E9" w14:textId="33F89252">
      <w:pPr>
        <w:pStyle w:val="ListParagraph"/>
        <w:numPr>
          <w:ilvl w:val="0"/>
          <w:numId w:val="2"/>
        </w:numPr>
        <w:spacing w:line="276" w:lineRule="exact"/>
        <w:rPr>
          <w:ins w:author="Alexanderson, Lauren" w:date="2021-09-15T22:50:10.76Z" w:id="246397555"/>
          <w:rFonts w:ascii="Helvetica" w:hAnsi="Helvetica" w:eastAsia="Helvetica" w:cs="Helvetica"/>
          <w:sz w:val="24"/>
          <w:szCs w:val="24"/>
        </w:rPr>
      </w:pPr>
      <w:commentRangeStart w:id="1844430266"/>
      <w:r w:rsidRPr="7FC8C8F6" w:rsidR="00A12A91">
        <w:rPr>
          <w:rFonts w:ascii="Helvetica" w:hAnsi="Helvetica" w:eastAsia="Helvetica" w:cs="Helvetica"/>
          <w:sz w:val="24"/>
          <w:szCs w:val="24"/>
        </w:rPr>
        <w:t xml:space="preserve">[If yes:] Have you </w:t>
      </w:r>
      <w:del w:author="Alexanderson, Lauren" w:date="2021-09-15T22:44:18.427Z" w:id="1370053900">
        <w:r w:rsidRPr="7FC8C8F6" w:rsidDel="00A12A91">
          <w:rPr>
            <w:rFonts w:ascii="Helvetica" w:hAnsi="Helvetica" w:eastAsia="Helvetica" w:cs="Helvetica"/>
            <w:sz w:val="24"/>
            <w:szCs w:val="24"/>
          </w:rPr>
          <w:delText xml:space="preserve">have </w:delText>
        </w:r>
      </w:del>
      <w:ins w:author="Alexanderson, Lauren" w:date="2021-09-15T22:44:19.391Z" w:id="347969673">
        <w:r w:rsidRPr="7FC8C8F6" w:rsidR="5B10553A">
          <w:rPr>
            <w:rFonts w:ascii="Helvetica" w:hAnsi="Helvetica" w:eastAsia="Helvetica" w:cs="Helvetica"/>
            <w:sz w:val="24"/>
            <w:szCs w:val="24"/>
          </w:rPr>
          <w:t xml:space="preserve">had </w:t>
        </w:r>
      </w:ins>
      <w:r w:rsidRPr="7FC8C8F6" w:rsidR="00A12A91">
        <w:rPr>
          <w:rFonts w:ascii="Helvetica" w:hAnsi="Helvetica" w:eastAsia="Helvetica" w:cs="Helvetica"/>
          <w:sz w:val="24"/>
          <w:szCs w:val="24"/>
        </w:rPr>
        <w:t xml:space="preserve">any difficulties in the past </w:t>
      </w:r>
      <w:r w:rsidRPr="7FC8C8F6" w:rsidR="00CB5A16">
        <w:rPr>
          <w:rFonts w:ascii="Helvetica" w:hAnsi="Helvetica" w:eastAsia="Helvetica" w:cs="Helvetica"/>
          <w:sz w:val="24"/>
          <w:szCs w:val="24"/>
        </w:rPr>
        <w:t>accessing your medical records on My HealtheVet?</w:t>
      </w:r>
      <w:commentRangeEnd w:id="1844430266"/>
      <w:r>
        <w:rPr>
          <w:rStyle w:val="CommentReference"/>
        </w:rPr>
        <w:commentReference w:id="1844430266"/>
      </w:r>
    </w:p>
    <w:p w:rsidR="5C65FE70" w:rsidP="7FC8C8F6" w:rsidRDefault="5C65FE70" w14:paraId="56CFE9DE" w14:textId="2531D999">
      <w:pPr>
        <w:pStyle w:val="ListParagraph"/>
        <w:numPr>
          <w:ilvl w:val="0"/>
          <w:numId w:val="2"/>
        </w:numPr>
        <w:spacing w:line="276" w:lineRule="exact"/>
        <w:rPr>
          <w:del w:author="Alexanderson, Lauren" w:date="2021-09-15T22:50:23.156Z" w:id="652790159"/>
          <w:sz w:val="24"/>
          <w:szCs w:val="24"/>
        </w:rPr>
      </w:pPr>
      <w:commentRangeStart w:id="1014298315"/>
      <w:ins w:author="Alexanderson, Lauren" w:date="2021-09-15T22:50:59.722Z" w:id="94412997">
        <w:r w:rsidRPr="7FC8C8F6" w:rsidR="5C65FE70">
          <w:rPr>
            <w:rFonts w:ascii="Helvetica" w:hAnsi="Helvetica" w:eastAsia="Helvetica" w:cs="Helvetica"/>
            <w:sz w:val="24"/>
            <w:szCs w:val="24"/>
          </w:rPr>
          <w:t xml:space="preserve">If you were to describe to a </w:t>
        </w:r>
      </w:ins>
      <w:ins w:author="Alexanderson, Lauren" w:date="2021-09-15T22:51:22.528Z" w:id="1115561072">
        <w:r w:rsidRPr="7FC8C8F6" w:rsidR="5C65FE70">
          <w:rPr>
            <w:rFonts w:ascii="Helvetica" w:hAnsi="Helvetica" w:eastAsia="Helvetica" w:cs="Helvetica"/>
            <w:sz w:val="24"/>
            <w:szCs w:val="24"/>
          </w:rPr>
          <w:t xml:space="preserve">fellow Veteran how to access their health records on MHV, what would you tell them to do? </w:t>
        </w:r>
      </w:ins>
      <w:commentRangeEnd w:id="1014298315"/>
      <w:r>
        <w:rPr>
          <w:rStyle w:val="CommentReference"/>
        </w:rPr>
        <w:commentReference w:id="1014298315"/>
      </w:r>
    </w:p>
    <w:p w:rsidR="25D10383" w:rsidP="25D10383" w:rsidRDefault="25D10383" w14:paraId="6B80D8BF" w14:textId="6D2C3145">
      <w:pPr>
        <w:spacing w:line="276" w:lineRule="exact"/>
        <w:rPr>
          <w:rFonts w:ascii="Helvetica" w:hAnsi="Helvetica" w:eastAsia="Helvetica" w:cs="Helvetica"/>
          <w:sz w:val="24"/>
          <w:szCs w:val="24"/>
        </w:rPr>
      </w:pPr>
    </w:p>
    <w:p w:rsidR="188F0F2A" w:rsidP="25D10383" w:rsidRDefault="188F0F2A" w14:paraId="5BEAFB4B" w14:textId="19132D94">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451DB2">
        <w:rPr>
          <w:rFonts w:ascii="Helvetica" w:hAnsi="Helvetica" w:eastAsia="Helvetica" w:cs="Helvetica"/>
          <w:color w:val="FF0000"/>
        </w:rPr>
        <w:t>3</w:t>
      </w:r>
      <w:r w:rsidRPr="25D10383">
        <w:rPr>
          <w:rFonts w:ascii="Helvetica" w:hAnsi="Helvetica" w:eastAsia="Helvetica" w:cs="Helvetica"/>
          <w:color w:val="FF0000"/>
        </w:rPr>
        <w:t>]</w:t>
      </w:r>
    </w:p>
    <w:p w:rsidR="005C2D86" w:rsidP="25D10383" w:rsidRDefault="00707B29" w14:paraId="7EC98C1D" w14:textId="0C97F9DB" w14:noSpellErr="1">
      <w:pPr>
        <w:spacing w:line="276" w:lineRule="exact"/>
        <w:rPr>
          <w:rFonts w:ascii="Helvetica" w:hAnsi="Helvetica" w:eastAsia="Helvetica" w:cs="Helvetica"/>
          <w:sz w:val="24"/>
          <w:szCs w:val="24"/>
        </w:rPr>
      </w:pPr>
      <w:commentRangeStart w:id="2023040560"/>
      <w:r w:rsidRPr="7FC8C8F6" w:rsidR="00707B29">
        <w:rPr>
          <w:rFonts w:ascii="Helvetica" w:hAnsi="Helvetica" w:eastAsia="Helvetica" w:cs="Helvetica"/>
          <w:sz w:val="24"/>
          <w:szCs w:val="24"/>
        </w:rPr>
        <w:t xml:space="preserve">When you hear the </w:t>
      </w:r>
      <w:r w:rsidRPr="7FC8C8F6" w:rsidR="002416DC">
        <w:rPr>
          <w:rFonts w:ascii="Helvetica" w:hAnsi="Helvetica" w:eastAsia="Helvetica" w:cs="Helvetica"/>
          <w:sz w:val="24"/>
          <w:szCs w:val="24"/>
        </w:rPr>
        <w:t>name</w:t>
      </w:r>
      <w:r w:rsidRPr="7FC8C8F6" w:rsidR="00707B29">
        <w:rPr>
          <w:rFonts w:ascii="Helvetica" w:hAnsi="Helvetica" w:eastAsia="Helvetica" w:cs="Helvetica"/>
          <w:sz w:val="24"/>
          <w:szCs w:val="24"/>
        </w:rPr>
        <w:t xml:space="preserve"> “Blue Button</w:t>
      </w:r>
      <w:r w:rsidRPr="7FC8C8F6" w:rsidR="00E94A6F">
        <w:rPr>
          <w:rFonts w:ascii="Helvetica" w:hAnsi="Helvetica" w:eastAsia="Helvetica" w:cs="Helvetica"/>
          <w:sz w:val="24"/>
          <w:szCs w:val="24"/>
        </w:rPr>
        <w:t>,” what does it mean to you?</w:t>
      </w:r>
      <w:r>
        <w:br/>
      </w:r>
      <w:commentRangeEnd w:id="2023040560"/>
      <w:r>
        <w:rPr>
          <w:rStyle w:val="CommentReference"/>
        </w:rPr>
        <w:commentReference w:id="2023040560"/>
      </w:r>
    </w:p>
    <w:p w:rsidRPr="008C0B7A" w:rsidR="188F0F2A" w:rsidP="7FC8C8F6" w:rsidRDefault="007A120A" w14:paraId="0BDF6479" w14:textId="762CABE7">
      <w:pPr>
        <w:pStyle w:val="ListParagraph"/>
        <w:numPr>
          <w:ilvl w:val="0"/>
          <w:numId w:val="1"/>
        </w:numPr>
        <w:spacing w:line="276" w:lineRule="exact"/>
        <w:rPr>
          <w:ins w:author="Alexanderson, Lauren" w:date="2021-09-15T22:44:55.894Z" w:id="989025376"/>
          <w:rFonts w:ascii="Helvetica" w:hAnsi="Helvetica" w:eastAsia="Helvetica" w:cs="Helvetica"/>
          <w:i w:val="1"/>
          <w:iCs w:val="1"/>
          <w:sz w:val="24"/>
          <w:szCs w:val="24"/>
        </w:rPr>
      </w:pPr>
      <w:r w:rsidRPr="7FC8C8F6" w:rsidR="007A120A">
        <w:rPr>
          <w:rFonts w:ascii="Helvetica" w:hAnsi="Helvetica" w:eastAsia="Helvetica" w:cs="Helvetica"/>
          <w:sz w:val="24"/>
          <w:szCs w:val="24"/>
        </w:rPr>
        <w:t>[</w:t>
      </w:r>
      <w:r w:rsidRPr="7FC8C8F6" w:rsidR="005C2D86">
        <w:rPr>
          <w:rFonts w:ascii="Helvetica" w:hAnsi="Helvetica" w:eastAsia="Helvetica" w:cs="Helvetica"/>
          <w:sz w:val="24"/>
          <w:szCs w:val="24"/>
        </w:rPr>
        <w:t>If no</w:t>
      </w:r>
      <w:r w:rsidRPr="7FC8C8F6" w:rsidR="002416DC">
        <w:rPr>
          <w:rFonts w:ascii="Helvetica" w:hAnsi="Helvetica" w:eastAsia="Helvetica" w:cs="Helvetica"/>
          <w:sz w:val="24"/>
          <w:szCs w:val="24"/>
        </w:rPr>
        <w:t>:</w:t>
      </w:r>
      <w:r w:rsidRPr="7FC8C8F6" w:rsidR="00B64C6D">
        <w:rPr>
          <w:rFonts w:ascii="Helvetica" w:hAnsi="Helvetica" w:eastAsia="Helvetica" w:cs="Helvetica"/>
          <w:sz w:val="24"/>
          <w:szCs w:val="24"/>
        </w:rPr>
        <w:t xml:space="preserve">] </w:t>
      </w:r>
      <w:ins w:author="Alexanderson, Lauren" w:date="2021-09-15T22:44:59.702Z" w:id="702635637">
        <w:r w:rsidRPr="7FC8C8F6" w:rsidR="1C8FC83B">
          <w:rPr>
            <w:rFonts w:ascii="Helvetica" w:hAnsi="Helvetica" w:eastAsia="Helvetica" w:cs="Helvetica"/>
            <w:sz w:val="24"/>
            <w:szCs w:val="24"/>
          </w:rPr>
          <w:t>Have you heard</w:t>
        </w:r>
      </w:ins>
      <w:ins w:author="Alexanderson, Lauren" w:date="2021-09-15T22:45:12.25Z" w:id="1080049307">
        <w:r w:rsidRPr="7FC8C8F6" w:rsidR="1C8FC83B">
          <w:rPr>
            <w:rFonts w:ascii="Helvetica" w:hAnsi="Helvetica" w:eastAsia="Helvetica" w:cs="Helvetica"/>
            <w:sz w:val="24"/>
            <w:szCs w:val="24"/>
          </w:rPr>
          <w:t xml:space="preserve"> or seen</w:t>
        </w:r>
      </w:ins>
      <w:ins w:author="Alexanderson, Lauren" w:date="2021-09-15T22:44:59.702Z" w:id="2048766613">
        <w:r w:rsidRPr="7FC8C8F6" w:rsidR="1C8FC83B">
          <w:rPr>
            <w:rFonts w:ascii="Helvetica" w:hAnsi="Helvetica" w:eastAsia="Helvetica" w:cs="Helvetica"/>
            <w:sz w:val="24"/>
            <w:szCs w:val="24"/>
          </w:rPr>
          <w:t xml:space="preserve"> </w:t>
        </w:r>
      </w:ins>
      <w:ins w:author="Alexanderson, Lauren" w:date="2021-09-15T22:45:32.19Z" w:id="579728663">
        <w:r w:rsidRPr="7FC8C8F6" w:rsidR="1C8FC83B">
          <w:rPr>
            <w:rFonts w:ascii="Helvetica" w:hAnsi="Helvetica" w:eastAsia="Helvetica" w:cs="Helvetica"/>
            <w:sz w:val="24"/>
            <w:szCs w:val="24"/>
          </w:rPr>
          <w:t xml:space="preserve">the phrase Blue Button associated with My HealtheVet? </w:t>
        </w:r>
      </w:ins>
    </w:p>
    <w:p w:rsidRPr="008C0B7A" w:rsidR="188F0F2A" w:rsidP="7FC8C8F6" w:rsidRDefault="007A120A" w14:paraId="2C3D2F9F" w14:textId="59648251">
      <w:pPr>
        <w:pStyle w:val="ListParagraph"/>
        <w:numPr>
          <w:ilvl w:val="0"/>
          <w:numId w:val="1"/>
        </w:numPr>
        <w:spacing w:line="276" w:lineRule="exact"/>
        <w:rPr>
          <w:i w:val="1"/>
          <w:iCs w:val="1"/>
          <w:sz w:val="24"/>
          <w:szCs w:val="24"/>
        </w:rPr>
      </w:pPr>
      <w:ins w:author="Alexanderson, Lauren" w:date="2021-09-15T22:45:40.284Z" w:id="1959422449">
        <w:r w:rsidRPr="7FC8C8F6" w:rsidR="1C8FC83B">
          <w:rPr>
            <w:rFonts w:ascii="Helvetica" w:hAnsi="Helvetica" w:eastAsia="Helvetica" w:cs="Helvetica"/>
            <w:sz w:val="24"/>
            <w:szCs w:val="24"/>
          </w:rPr>
          <w:t xml:space="preserve">[If still no] </w:t>
        </w:r>
      </w:ins>
      <w:r w:rsidRPr="7FC8C8F6" w:rsidR="002416DC">
        <w:rPr>
          <w:rFonts w:ascii="Helvetica" w:hAnsi="Helvetica" w:eastAsia="Helvetica" w:cs="Helvetica"/>
          <w:sz w:val="24"/>
          <w:szCs w:val="24"/>
        </w:rPr>
        <w:t xml:space="preserve">Blue Button is </w:t>
      </w:r>
      <w:r w:rsidRPr="7FC8C8F6" w:rsidR="002555E9">
        <w:rPr>
          <w:rFonts w:ascii="Helvetica" w:hAnsi="Helvetica" w:eastAsia="Helvetica" w:cs="Helvetica"/>
          <w:sz w:val="24"/>
          <w:szCs w:val="24"/>
        </w:rPr>
        <w:t>the</w:t>
      </w:r>
      <w:r w:rsidRPr="7FC8C8F6" w:rsidR="0058265E">
        <w:rPr>
          <w:rFonts w:ascii="Helvetica" w:hAnsi="Helvetica" w:eastAsia="Helvetica" w:cs="Helvetica"/>
          <w:sz w:val="24"/>
          <w:szCs w:val="24"/>
        </w:rPr>
        <w:t xml:space="preserve"> name of a</w:t>
      </w:r>
      <w:r w:rsidRPr="7FC8C8F6" w:rsidR="002416DC">
        <w:rPr>
          <w:rFonts w:ascii="Helvetica" w:hAnsi="Helvetica" w:eastAsia="Helvetica" w:cs="Helvetica"/>
          <w:sz w:val="24"/>
          <w:szCs w:val="24"/>
        </w:rPr>
        <w:t xml:space="preserve"> feature on </w:t>
      </w:r>
      <w:r w:rsidRPr="7FC8C8F6" w:rsidR="0058265E">
        <w:rPr>
          <w:rFonts w:ascii="Helvetica" w:hAnsi="Helvetica" w:eastAsia="Helvetica" w:cs="Helvetica"/>
          <w:sz w:val="24"/>
          <w:szCs w:val="24"/>
        </w:rPr>
        <w:t xml:space="preserve">My HealtheVet that allows Veterans to </w:t>
      </w:r>
      <w:r w:rsidRPr="7FC8C8F6" w:rsidR="00FB1856">
        <w:rPr>
          <w:rFonts w:ascii="Helvetica" w:hAnsi="Helvetica" w:eastAsia="Helvetica" w:cs="Helvetica"/>
          <w:sz w:val="24"/>
          <w:szCs w:val="24"/>
        </w:rPr>
        <w:t xml:space="preserve">download </w:t>
      </w:r>
      <w:r w:rsidRPr="7FC8C8F6" w:rsidR="002555E9">
        <w:rPr>
          <w:rFonts w:ascii="Helvetica" w:hAnsi="Helvetica" w:eastAsia="Helvetica" w:cs="Helvetica"/>
          <w:sz w:val="24"/>
          <w:szCs w:val="24"/>
        </w:rPr>
        <w:t xml:space="preserve">and print their medical records. </w:t>
      </w:r>
    </w:p>
    <w:p w:rsidR="006C419F" w:rsidP="25D10383" w:rsidRDefault="006C419F" w14:paraId="084B99DB" w14:textId="77777777">
      <w:pPr>
        <w:spacing w:line="276" w:lineRule="exact"/>
        <w:rPr>
          <w:rFonts w:ascii="Helvetica" w:hAnsi="Helvetica" w:eastAsia="Helvetica" w:cs="Helvetica"/>
          <w:sz w:val="24"/>
          <w:szCs w:val="24"/>
        </w:rPr>
      </w:pPr>
    </w:p>
    <w:p w:rsidR="006C419F" w:rsidP="006C419F" w:rsidRDefault="006C419F" w14:paraId="45E085E3" w14:textId="77777777" w14:noSpellErr="1">
      <w:pPr>
        <w:spacing w:line="253" w:lineRule="exact"/>
        <w:rPr>
          <w:rFonts w:ascii="Helvetica" w:hAnsi="Helvetica" w:eastAsia="Helvetica" w:cs="Helvetica"/>
          <w:color w:val="FF0000"/>
        </w:rPr>
      </w:pPr>
      <w:commentRangeStart w:id="1429726723"/>
      <w:r w:rsidRPr="7FC8C8F6" w:rsidR="006C419F">
        <w:rPr>
          <w:rFonts w:ascii="Helvetica" w:hAnsi="Helvetica" w:eastAsia="Helvetica" w:cs="Helvetica"/>
          <w:color w:val="FF0000"/>
        </w:rPr>
        <w:t xml:space="preserve">[Question </w:t>
      </w:r>
      <w:r w:rsidRPr="7FC8C8F6" w:rsidR="006C419F">
        <w:rPr>
          <w:rFonts w:ascii="Helvetica" w:hAnsi="Helvetica" w:eastAsia="Helvetica" w:cs="Helvetica"/>
          <w:color w:val="FF0000"/>
        </w:rPr>
        <w:t>4</w:t>
      </w:r>
      <w:r w:rsidRPr="7FC8C8F6" w:rsidR="006C419F">
        <w:rPr>
          <w:rFonts w:ascii="Helvetica" w:hAnsi="Helvetica" w:eastAsia="Helvetica" w:cs="Helvetica"/>
          <w:color w:val="FF0000"/>
        </w:rPr>
        <w:t>]</w:t>
      </w:r>
    </w:p>
    <w:p w:rsidR="7FC8C8F6" w:rsidP="7FC8C8F6" w:rsidRDefault="7FC8C8F6" w14:paraId="56BFBA34" w14:textId="24375B03">
      <w:pPr>
        <w:spacing w:line="276" w:lineRule="exact"/>
        <w:rPr>
          <w:ins w:author="Alexanderson, Lauren" w:date="2021-09-15T22:49:40.03Z" w:id="301417735"/>
          <w:rFonts w:ascii="Helvetica" w:hAnsi="Helvetica" w:eastAsia="Helvetica" w:cs="Helvetica"/>
          <w:sz w:val="24"/>
          <w:szCs w:val="24"/>
        </w:rPr>
      </w:pPr>
    </w:p>
    <w:p w:rsidR="006C419F" w:rsidP="006C419F" w:rsidRDefault="00E55108" w14:paraId="517D3659" w14:textId="1CD6134D">
      <w:pPr>
        <w:spacing w:line="276" w:lineRule="exact"/>
        <w:rPr>
          <w:del w:author="Alexanderson, Lauren" w:date="2021-09-15T22:58:45.25Z" w:id="587913281"/>
          <w:rFonts w:ascii="Helvetica" w:hAnsi="Helvetica" w:eastAsia="Helvetica" w:cs="Helvetica"/>
          <w:sz w:val="24"/>
          <w:szCs w:val="24"/>
        </w:rPr>
      </w:pPr>
      <w:commentRangeStart w:id="260278372"/>
      <w:del w:author="Alexanderson, Lauren" w:date="2021-09-15T22:58:45.254Z" w:id="297970649">
        <w:r w:rsidRPr="7FC8C8F6" w:rsidDel="00E55108">
          <w:rPr>
            <w:rFonts w:ascii="Helvetica" w:hAnsi="Helvetica" w:eastAsia="Helvetica" w:cs="Helvetica"/>
            <w:sz w:val="24"/>
            <w:szCs w:val="24"/>
          </w:rPr>
          <w:delText xml:space="preserve">What do you think would be a better name? </w:delText>
        </w:r>
      </w:del>
      <w:commentRangeEnd w:id="260278372"/>
      <w:r>
        <w:rPr>
          <w:rStyle w:val="CommentReference"/>
        </w:rPr>
        <w:commentReference w:id="260278372"/>
      </w:r>
    </w:p>
    <w:p w:rsidR="25D10383" w:rsidP="25D10383" w:rsidRDefault="25D10383" w14:paraId="46893AA5" w14:textId="767AE119">
      <w:pPr>
        <w:spacing w:line="276" w:lineRule="exact"/>
        <w:rPr>
          <w:rFonts w:ascii="Helvetica" w:hAnsi="Helvetica" w:eastAsia="Helvetica" w:cs="Helvetica"/>
          <w:sz w:val="24"/>
          <w:szCs w:val="24"/>
        </w:rPr>
      </w:pPr>
    </w:p>
    <w:p w:rsidR="188F0F2A" w:rsidP="25D10383" w:rsidRDefault="188F0F2A" w14:paraId="7391C14B" w14:textId="6B2709A7">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E55108">
        <w:rPr>
          <w:rFonts w:ascii="Helvetica" w:hAnsi="Helvetica" w:eastAsia="Helvetica" w:cs="Helvetica"/>
          <w:color w:val="FF0000"/>
        </w:rPr>
        <w:t>5</w:t>
      </w:r>
      <w:r w:rsidRPr="25D10383">
        <w:rPr>
          <w:rFonts w:ascii="Helvetica" w:hAnsi="Helvetica" w:eastAsia="Helvetica" w:cs="Helvetica"/>
          <w:color w:val="FF0000"/>
        </w:rPr>
        <w:t>]</w:t>
      </w:r>
    </w:p>
    <w:p w:rsidR="188F0F2A" w:rsidP="30C321B3" w:rsidRDefault="00083914" w14:paraId="63945321" w14:textId="55E5A066">
      <w:pPr>
        <w:spacing w:line="276" w:lineRule="exact"/>
        <w:rPr>
          <w:del w:author="Alexanderson, Lauren" w:date="2021-09-15T22:58:48.46Z" w:id="971034300"/>
          <w:rFonts w:ascii="Helvetica" w:hAnsi="Helvetica" w:eastAsia="Helvetica" w:cs="Helvetica"/>
          <w:sz w:val="24"/>
          <w:szCs w:val="24"/>
        </w:rPr>
      </w:pPr>
      <w:del w:author="Alexanderson, Lauren" w:date="2021-09-15T22:58:48.46Z" w:id="1476013526">
        <w:r w:rsidRPr="7FC8C8F6" w:rsidDel="00083914">
          <w:rPr>
            <w:rFonts w:ascii="Helvetica" w:hAnsi="Helvetica" w:eastAsia="Helvetica" w:cs="Helvetica"/>
            <w:sz w:val="24"/>
            <w:szCs w:val="24"/>
          </w:rPr>
          <w:delText>What do you think about the name “Search My Records?”</w:delText>
        </w:r>
      </w:del>
    </w:p>
    <w:p w:rsidR="000B7CAE" w:rsidP="30C321B3" w:rsidRDefault="000B7CAE" w14:paraId="2C007647" w14:textId="77777777" w14:noSpellErr="1">
      <w:pPr>
        <w:spacing w:line="276" w:lineRule="exact"/>
        <w:rPr>
          <w:rFonts w:ascii="Helvetica" w:hAnsi="Helvetica" w:eastAsia="Helvetica" w:cs="Helvetica"/>
          <w:sz w:val="24"/>
          <w:szCs w:val="24"/>
        </w:rPr>
      </w:pPr>
      <w:commentRangeEnd w:id="1429726723"/>
      <w:r>
        <w:rPr>
          <w:rStyle w:val="CommentReference"/>
        </w:rPr>
        <w:commentReference w:id="1429726723"/>
      </w:r>
    </w:p>
    <w:p w:rsidR="25D10383" w:rsidP="25D10383" w:rsidRDefault="25D10383" w14:paraId="69A5FD24" w14:textId="53146F69">
      <w:pPr>
        <w:spacing w:line="276" w:lineRule="exact"/>
        <w:rPr>
          <w:rFonts w:ascii="Helvetica" w:hAnsi="Helvetica" w:eastAsia="Helvetica" w:cs="Helvetica"/>
          <w:sz w:val="24"/>
          <w:szCs w:val="24"/>
        </w:rPr>
      </w:pPr>
    </w:p>
    <w:p w:rsidR="188F0F2A" w:rsidP="25D10383" w:rsidRDefault="188F0F2A" w14:paraId="18B442FA" w14:textId="452F8EA1">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sidR="00083914">
        <w:rPr>
          <w:rFonts w:ascii="Helvetica" w:hAnsi="Helvetica" w:eastAsia="Helvetica" w:cs="Helvetica"/>
          <w:color w:val="FF0000"/>
        </w:rPr>
        <w:t>6</w:t>
      </w:r>
      <w:r w:rsidRPr="25D10383">
        <w:rPr>
          <w:rFonts w:ascii="Helvetica" w:hAnsi="Helvetica" w:eastAsia="Helvetica" w:cs="Helvetica"/>
          <w:color w:val="FF0000"/>
        </w:rPr>
        <w:t>]</w:t>
      </w:r>
    </w:p>
    <w:p w:rsidR="188F0F2A" w:rsidP="25D10383" w:rsidRDefault="188F0F2A" w14:paraId="335613FE" w14:textId="089BF54F">
      <w:pPr>
        <w:spacing w:line="276" w:lineRule="exact"/>
        <w:rPr>
          <w:rFonts w:ascii="Helvetica" w:hAnsi="Helvetica" w:eastAsia="Helvetica" w:cs="Helvetica"/>
          <w:sz w:val="24"/>
          <w:szCs w:val="24"/>
        </w:rPr>
      </w:pPr>
      <w:r w:rsidRPr="25D10383">
        <w:rPr>
          <w:rFonts w:ascii="Helvetica" w:hAnsi="Helvetica" w:eastAsia="Helvetica" w:cs="Helvetica"/>
          <w:sz w:val="24"/>
          <w:szCs w:val="24"/>
        </w:rPr>
        <w:t>What do the following</w:t>
      </w:r>
      <w:r w:rsidR="00FE56AF">
        <w:rPr>
          <w:rFonts w:ascii="Helvetica" w:hAnsi="Helvetica" w:eastAsia="Helvetica" w:cs="Helvetica"/>
          <w:sz w:val="24"/>
          <w:szCs w:val="24"/>
        </w:rPr>
        <w:t xml:space="preserve"> labels</w:t>
      </w:r>
      <w:r w:rsidRPr="25D10383">
        <w:rPr>
          <w:rFonts w:ascii="Helvetica" w:hAnsi="Helvetica" w:eastAsia="Helvetica" w:cs="Helvetica"/>
          <w:sz w:val="24"/>
          <w:szCs w:val="24"/>
        </w:rPr>
        <w:t xml:space="preserve"> mean to you</w:t>
      </w:r>
      <w:r w:rsidR="00245A3B">
        <w:rPr>
          <w:rFonts w:ascii="Helvetica" w:hAnsi="Helvetica" w:eastAsia="Helvetica" w:cs="Helvetica"/>
          <w:sz w:val="24"/>
          <w:szCs w:val="24"/>
        </w:rPr>
        <w:t xml:space="preserve"> in relation to your medical records</w:t>
      </w:r>
      <w:r w:rsidRPr="25D10383">
        <w:rPr>
          <w:rFonts w:ascii="Helvetica" w:hAnsi="Helvetica" w:eastAsia="Helvetica" w:cs="Helvetica"/>
          <w:sz w:val="24"/>
          <w:szCs w:val="24"/>
        </w:rPr>
        <w:t>?</w:t>
      </w:r>
    </w:p>
    <w:p w:rsidR="188F0F2A" w:rsidP="25D10383" w:rsidRDefault="188F0F2A" w14:paraId="751FB670" w14:textId="7DB0CBB9">
      <w:pPr>
        <w:spacing w:line="276" w:lineRule="exact"/>
        <w:ind w:left="360" w:hanging="360"/>
        <w:rPr>
          <w:rFonts w:ascii="Helvetica" w:hAnsi="Helvetica" w:eastAsia="Helvetica" w:cs="Helvetica"/>
          <w:sz w:val="24"/>
          <w:szCs w:val="24"/>
        </w:rPr>
      </w:pPr>
      <w:r w:rsidRPr="25D10383">
        <w:rPr>
          <w:rFonts w:ascii="Helvetica" w:hAnsi="Helvetica" w:eastAsia="Helvetica" w:cs="Helvetica"/>
          <w:sz w:val="24"/>
          <w:szCs w:val="24"/>
        </w:rPr>
        <w:t>1.</w:t>
      </w:r>
      <w:r w:rsidRPr="25D10383">
        <w:rPr>
          <w:rFonts w:ascii="Helvetica" w:hAnsi="Helvetica" w:eastAsia="Helvetica" w:cs="Helvetica"/>
          <w:sz w:val="14"/>
          <w:szCs w:val="14"/>
        </w:rPr>
        <w:t xml:space="preserve">    </w:t>
      </w:r>
      <w:r w:rsidRPr="25D10383">
        <w:rPr>
          <w:rFonts w:ascii="Helvetica" w:hAnsi="Helvetica" w:eastAsia="Helvetica" w:cs="Helvetica"/>
          <w:sz w:val="24"/>
          <w:szCs w:val="24"/>
        </w:rPr>
        <w:t>Date range</w:t>
      </w:r>
    </w:p>
    <w:p w:rsidR="188F0F2A" w:rsidP="25D10383" w:rsidRDefault="188F0F2A" w14:paraId="13EC7E86" w14:textId="5AD48F78">
      <w:pPr>
        <w:spacing w:line="276" w:lineRule="exact"/>
        <w:ind w:left="360" w:hanging="360"/>
        <w:rPr>
          <w:rFonts w:ascii="Helvetica" w:hAnsi="Helvetica" w:eastAsia="Helvetica" w:cs="Helvetica"/>
          <w:sz w:val="24"/>
          <w:szCs w:val="24"/>
        </w:rPr>
      </w:pPr>
      <w:r w:rsidRPr="25D10383">
        <w:rPr>
          <w:rFonts w:ascii="Helvetica" w:hAnsi="Helvetica" w:eastAsia="Helvetica" w:cs="Helvetica"/>
          <w:sz w:val="24"/>
          <w:szCs w:val="24"/>
        </w:rPr>
        <w:t>2.</w:t>
      </w:r>
      <w:r w:rsidRPr="25D10383">
        <w:rPr>
          <w:rFonts w:ascii="Helvetica" w:hAnsi="Helvetica" w:eastAsia="Helvetica" w:cs="Helvetica"/>
          <w:sz w:val="14"/>
          <w:szCs w:val="14"/>
        </w:rPr>
        <w:t xml:space="preserve">    </w:t>
      </w:r>
      <w:r w:rsidRPr="25D10383">
        <w:rPr>
          <w:rFonts w:ascii="Helvetica" w:hAnsi="Helvetica" w:eastAsia="Helvetica" w:cs="Helvetica"/>
          <w:sz w:val="24"/>
          <w:szCs w:val="24"/>
        </w:rPr>
        <w:t>Facilities</w:t>
      </w:r>
    </w:p>
    <w:p w:rsidR="188F0F2A" w:rsidP="30C321B3" w:rsidRDefault="188F0F2A" w14:paraId="16692FE1" w14:textId="5D415707">
      <w:pPr>
        <w:spacing w:line="276" w:lineRule="exact"/>
        <w:ind w:left="360" w:hanging="360"/>
        <w:rPr>
          <w:rFonts w:ascii="Helvetica" w:hAnsi="Helvetica" w:eastAsia="Helvetica" w:cs="Helvetica"/>
          <w:sz w:val="24"/>
          <w:szCs w:val="24"/>
        </w:rPr>
      </w:pPr>
      <w:r w:rsidRPr="30C321B3">
        <w:rPr>
          <w:rFonts w:ascii="Helvetica" w:hAnsi="Helvetica" w:eastAsia="Helvetica" w:cs="Helvetica"/>
          <w:sz w:val="24"/>
          <w:szCs w:val="24"/>
        </w:rPr>
        <w:t>3.</w:t>
      </w:r>
      <w:r w:rsidRPr="30C321B3">
        <w:rPr>
          <w:rFonts w:ascii="Helvetica" w:hAnsi="Helvetica" w:eastAsia="Helvetica" w:cs="Helvetica"/>
          <w:sz w:val="14"/>
          <w:szCs w:val="14"/>
        </w:rPr>
        <w:t xml:space="preserve">    </w:t>
      </w:r>
      <w:r w:rsidR="00C875D2">
        <w:rPr>
          <w:rFonts w:ascii="Helvetica" w:hAnsi="Helvetica" w:eastAsia="Helvetica" w:cs="Helvetica"/>
          <w:sz w:val="24"/>
          <w:szCs w:val="24"/>
        </w:rPr>
        <w:t>Types of information</w:t>
      </w:r>
    </w:p>
    <w:p w:rsidR="7E53E942" w:rsidP="30C321B3" w:rsidRDefault="7E53E942" w14:paraId="3BF56E01" w14:textId="32D6DEAC">
      <w:pPr>
        <w:spacing w:line="276" w:lineRule="exact"/>
        <w:ind w:left="360" w:hanging="360"/>
        <w:rPr>
          <w:rFonts w:ascii="Helvetica" w:hAnsi="Helvetica" w:eastAsia="Helvetica" w:cs="Helvetica"/>
          <w:sz w:val="24"/>
          <w:szCs w:val="24"/>
        </w:rPr>
      </w:pPr>
      <w:r w:rsidRPr="30C321B3">
        <w:rPr>
          <w:rFonts w:ascii="Helvetica" w:hAnsi="Helvetica" w:eastAsia="Helvetica" w:cs="Helvetica"/>
          <w:sz w:val="24"/>
          <w:szCs w:val="24"/>
        </w:rPr>
        <w:t xml:space="preserve">4.  </w:t>
      </w:r>
      <w:r w:rsidR="00C875D2">
        <w:rPr>
          <w:rFonts w:ascii="Helvetica" w:hAnsi="Helvetica" w:eastAsia="Helvetica" w:cs="Helvetica"/>
          <w:sz w:val="24"/>
          <w:szCs w:val="24"/>
        </w:rPr>
        <w:t>Categories</w:t>
      </w:r>
    </w:p>
    <w:p w:rsidR="25D10383" w:rsidP="0DB0F4C5" w:rsidRDefault="25D10383" w14:paraId="24ED94B4" w14:textId="7A40CA68">
      <w:pPr>
        <w:spacing w:line="276" w:lineRule="exact"/>
        <w:rPr>
          <w:rFonts w:ascii="Helvetica" w:hAnsi="Helvetica" w:eastAsia="Helvetica" w:cs="Helvetica"/>
          <w:sz w:val="24"/>
          <w:szCs w:val="24"/>
        </w:rPr>
      </w:pPr>
    </w:p>
    <w:p w:rsidR="25D10383" w:rsidP="0DB0F4C5" w:rsidRDefault="25D10383" w14:paraId="1065C2AE" w14:textId="01BBA2A2">
      <w:pPr>
        <w:spacing w:line="276" w:lineRule="exact"/>
        <w:rPr>
          <w:rFonts w:ascii="Helvetica" w:hAnsi="Helvetica" w:eastAsia="Helvetica" w:cs="Helvetica"/>
          <w:sz w:val="24"/>
          <w:szCs w:val="24"/>
        </w:rPr>
      </w:pPr>
    </w:p>
    <w:p w:rsidR="25D10383" w:rsidP="0DB0F4C5" w:rsidRDefault="0A4FFEFA" w14:paraId="4AACC20A" w14:textId="3AB98027">
      <w:pPr>
        <w:spacing w:line="276" w:lineRule="exact"/>
        <w:rPr>
          <w:rFonts w:ascii="Helvetica" w:hAnsi="Helvetica" w:eastAsia="Helvetica" w:cs="Helvetica"/>
          <w:color w:val="000000" w:themeColor="text1"/>
          <w:sz w:val="24"/>
          <w:szCs w:val="24"/>
        </w:rPr>
      </w:pPr>
      <w:r w:rsidRPr="0DB0F4C5">
        <w:rPr>
          <w:rFonts w:ascii="Helvetica" w:hAnsi="Helvetica" w:eastAsia="Helvetica" w:cs="Helvetica"/>
          <w:b/>
          <w:bCs/>
          <w:color w:val="000000" w:themeColor="text1"/>
          <w:sz w:val="24"/>
          <w:szCs w:val="24"/>
        </w:rPr>
        <w:t>Usability Tasks</w:t>
      </w:r>
    </w:p>
    <w:p w:rsidR="25D10383" w:rsidP="760C8CEC" w:rsidRDefault="0A4FFEFA" w14:paraId="230BDB25" w14:textId="27F7CE7A">
      <w:pPr>
        <w:spacing w:line="276" w:lineRule="exact"/>
        <w:rPr>
          <w:rFonts w:ascii="Arial" w:hAnsi="Arial" w:eastAsia="Arial" w:cs="Arial"/>
          <w:color w:val="000000" w:themeColor="text1"/>
          <w:sz w:val="24"/>
          <w:szCs w:val="24"/>
        </w:rPr>
      </w:pPr>
      <w:r w:rsidRPr="7FC8C8F6" w:rsidR="0A4FFEFA">
        <w:rPr>
          <w:rFonts w:ascii="Arial" w:hAnsi="Arial" w:eastAsia="Arial" w:cs="Arial"/>
          <w:color w:val="000000" w:themeColor="text1" w:themeTint="FF" w:themeShade="FF"/>
          <w:sz w:val="24"/>
          <w:szCs w:val="24"/>
        </w:rPr>
        <w:t xml:space="preserve">Ok, now we will start looking at the </w:t>
      </w:r>
      <w:ins w:author="Alexanderson, Lauren" w:date="2021-09-15T23:07:27.347Z" w:id="255914869">
        <w:r w:rsidRPr="7FC8C8F6" w:rsidR="67BB79BE">
          <w:rPr>
            <w:rFonts w:ascii="Arial" w:hAnsi="Arial" w:eastAsia="Arial" w:cs="Arial"/>
            <w:color w:val="000000" w:themeColor="text1" w:themeTint="FF" w:themeShade="FF"/>
            <w:sz w:val="24"/>
            <w:szCs w:val="24"/>
          </w:rPr>
          <w:t>prototype</w:t>
        </w:r>
      </w:ins>
      <w:commentRangeStart w:id="1069291537"/>
      <w:del w:author="Alexanderson, Lauren" w:date="2021-09-15T23:07:23.546Z" w:id="1418069875">
        <w:r w:rsidRPr="7FC8C8F6" w:rsidDel="0A4FFEFA">
          <w:rPr>
            <w:rFonts w:ascii="Arial" w:hAnsi="Arial" w:eastAsia="Arial" w:cs="Arial"/>
            <w:color w:val="000000" w:themeColor="text1" w:themeTint="FF" w:themeShade="FF"/>
            <w:sz w:val="24"/>
            <w:szCs w:val="24"/>
          </w:rPr>
          <w:delText>site</w:delText>
        </w:r>
      </w:del>
      <w:commentRangeEnd w:id="1069291537"/>
      <w:r>
        <w:rPr>
          <w:rStyle w:val="CommentReference"/>
        </w:rPr>
        <w:commentReference w:id="1069291537"/>
      </w:r>
      <w:r w:rsidRPr="7FC8C8F6" w:rsidR="0A4FFEFA">
        <w:rPr>
          <w:rFonts w:ascii="Arial" w:hAnsi="Arial" w:eastAsia="Arial" w:cs="Arial"/>
          <w:color w:val="000000" w:themeColor="text1" w:themeTint="FF" w:themeShade="FF"/>
          <w:sz w:val="24"/>
          <w:szCs w:val="24"/>
        </w:rPr>
        <w:t>. I</w:t>
      </w:r>
      <w:commentRangeStart w:id="211231835"/>
      <w:r w:rsidRPr="7FC8C8F6" w:rsidR="0A4FFEFA">
        <w:rPr>
          <w:rFonts w:ascii="Arial" w:hAnsi="Arial" w:eastAsia="Arial" w:cs="Arial"/>
          <w:color w:val="000000" w:themeColor="text1" w:themeTint="FF" w:themeShade="FF"/>
          <w:sz w:val="24"/>
          <w:szCs w:val="24"/>
        </w:rPr>
        <w:t xml:space="preserve"> am going to paste a link in the chat, and then I will ask you to share your screen with me.</w:t>
      </w:r>
      <w:commentRangeEnd w:id="211231835"/>
      <w:r>
        <w:rPr>
          <w:rStyle w:val="CommentReference"/>
        </w:rPr>
        <w:commentReference w:id="211231835"/>
      </w:r>
    </w:p>
    <w:p w:rsidR="00AC43A9" w:rsidP="009D1F8D" w:rsidRDefault="00AC43A9" w14:paraId="2F20827E" w14:textId="77777777">
      <w:pPr>
        <w:spacing w:line="253" w:lineRule="exact"/>
        <w:rPr>
          <w:rFonts w:ascii="Helvetica" w:hAnsi="Helvetica" w:eastAsia="Helvetica" w:cs="Helvetica"/>
          <w:color w:val="FF0000"/>
        </w:rPr>
      </w:pPr>
    </w:p>
    <w:p w:rsidR="009D1F8D" w:rsidP="009D1F8D" w:rsidRDefault="009D1F8D" w14:paraId="495B6323" w14:textId="10A1ED7D">
      <w:pPr>
        <w:spacing w:line="253" w:lineRule="exact"/>
        <w:rPr>
          <w:rFonts w:ascii="Helvetica" w:hAnsi="Helvetica" w:eastAsia="Helvetica" w:cs="Helvetica"/>
          <w:color w:val="FF0000"/>
        </w:rPr>
      </w:pPr>
      <w:r w:rsidRPr="25D10383">
        <w:rPr>
          <w:rFonts w:ascii="Helvetica" w:hAnsi="Helvetica" w:eastAsia="Helvetica" w:cs="Helvetica"/>
          <w:color w:val="FF0000"/>
        </w:rPr>
        <w:t xml:space="preserve">[Question </w:t>
      </w:r>
      <w:r>
        <w:rPr>
          <w:rFonts w:ascii="Helvetica" w:hAnsi="Helvetica" w:eastAsia="Helvetica" w:cs="Helvetica"/>
          <w:color w:val="FF0000"/>
        </w:rPr>
        <w:t>1</w:t>
      </w:r>
      <w:r w:rsidRPr="25D10383">
        <w:rPr>
          <w:rFonts w:ascii="Helvetica" w:hAnsi="Helvetica" w:eastAsia="Helvetica" w:cs="Helvetica"/>
          <w:color w:val="FF0000"/>
        </w:rPr>
        <w:t>]</w:t>
      </w:r>
    </w:p>
    <w:p w:rsidR="009D1F8D" w:rsidP="7FC8C8F6" w:rsidRDefault="009D1F8D" w14:paraId="46C5EB48" w14:textId="695852AB">
      <w:pPr>
        <w:spacing w:line="276" w:lineRule="exact"/>
        <w:rPr>
          <w:ins w:author="Alexanderson, Lauren" w:date="2021-09-15T23:06:20.915Z" w:id="601152722"/>
          <w:rFonts w:ascii="Helvetica" w:hAnsi="Helvetica" w:eastAsia="Helvetica" w:cs="Helvetica"/>
          <w:sz w:val="24"/>
          <w:szCs w:val="24"/>
        </w:rPr>
      </w:pPr>
      <w:r w:rsidRPr="7FC8C8F6" w:rsidR="009D1F8D">
        <w:rPr>
          <w:rFonts w:ascii="Helvetica" w:hAnsi="Helvetica" w:eastAsia="Helvetica" w:cs="Helvetica"/>
          <w:sz w:val="24"/>
          <w:szCs w:val="24"/>
        </w:rPr>
        <w:t>What is your first impression of this page</w:t>
      </w:r>
      <w:ins w:author="Alexanderson, Lauren" w:date="2021-09-15T23:06:16.713Z" w:id="2112063399">
        <w:r w:rsidRPr="7FC8C8F6" w:rsidR="31B65ECA">
          <w:rPr>
            <w:rFonts w:ascii="Helvetica" w:hAnsi="Helvetica" w:eastAsia="Helvetica" w:cs="Helvetica"/>
            <w:sz w:val="24"/>
            <w:szCs w:val="24"/>
          </w:rPr>
          <w:t>?</w:t>
        </w:r>
      </w:ins>
      <w:r w:rsidRPr="7FC8C8F6" w:rsidR="009D1F8D">
        <w:rPr>
          <w:rFonts w:ascii="Helvetica" w:hAnsi="Helvetica" w:eastAsia="Helvetica" w:cs="Helvetica"/>
          <w:sz w:val="24"/>
          <w:szCs w:val="24"/>
        </w:rPr>
        <w:t xml:space="preserve"> </w:t>
      </w:r>
      <w:del w:author="Alexanderson, Lauren" w:date="2021-09-15T23:06:20.419Z" w:id="1899478325">
        <w:r w:rsidRPr="7FC8C8F6" w:rsidDel="009D1F8D">
          <w:rPr>
            <w:rFonts w:ascii="Helvetica" w:hAnsi="Helvetica" w:eastAsia="Helvetica" w:cs="Helvetica"/>
            <w:sz w:val="24"/>
            <w:szCs w:val="24"/>
          </w:rPr>
          <w:delText xml:space="preserve">and </w:delText>
        </w:r>
      </w:del>
    </w:p>
    <w:p w:rsidR="009D1F8D" w:rsidP="009D1F8D" w:rsidRDefault="009D1F8D" w14:paraId="51F71193" w14:textId="6BF89162">
      <w:pPr>
        <w:spacing w:line="276" w:lineRule="exact"/>
        <w:rPr>
          <w:rFonts w:ascii="Helvetica" w:hAnsi="Helvetica" w:eastAsia="Helvetica" w:cs="Helvetica"/>
          <w:sz w:val="24"/>
          <w:szCs w:val="24"/>
        </w:rPr>
      </w:pPr>
      <w:commentRangeStart w:id="872070477"/>
      <w:ins w:author="Alexanderson, Lauren" w:date="2021-09-15T23:06:21.745Z" w:id="715344995">
        <w:r w:rsidRPr="7FC8C8F6" w:rsidR="183E873A">
          <w:rPr>
            <w:rFonts w:ascii="Helvetica" w:hAnsi="Helvetica" w:eastAsia="Helvetica" w:cs="Helvetica"/>
            <w:sz w:val="24"/>
            <w:szCs w:val="24"/>
          </w:rPr>
          <w:t>W</w:t>
        </w:r>
      </w:ins>
      <w:del w:author="Alexanderson, Lauren" w:date="2021-09-15T23:06:20.419Z" w:id="1073572185">
        <w:r w:rsidRPr="7FC8C8F6" w:rsidDel="009D1F8D">
          <w:rPr>
            <w:rFonts w:ascii="Helvetica" w:hAnsi="Helvetica" w:eastAsia="Helvetica" w:cs="Helvetica"/>
            <w:sz w:val="24"/>
            <w:szCs w:val="24"/>
          </w:rPr>
          <w:delText>w</w:delText>
        </w:r>
      </w:del>
      <w:r w:rsidRPr="7FC8C8F6" w:rsidR="009D1F8D">
        <w:rPr>
          <w:rFonts w:ascii="Helvetica" w:hAnsi="Helvetica" w:eastAsia="Helvetica" w:cs="Helvetica"/>
          <w:sz w:val="24"/>
          <w:szCs w:val="24"/>
        </w:rPr>
        <w:t>hat you think</w:t>
      </w:r>
      <w:r w:rsidRPr="7FC8C8F6" w:rsidR="00AC43A9">
        <w:rPr>
          <w:rFonts w:ascii="Helvetica" w:hAnsi="Helvetica" w:eastAsia="Helvetica" w:cs="Helvetica"/>
          <w:sz w:val="24"/>
          <w:szCs w:val="24"/>
        </w:rPr>
        <w:t xml:space="preserve"> you can do on this page?</w:t>
      </w:r>
      <w:commentRangeEnd w:id="872070477"/>
      <w:r>
        <w:rPr>
          <w:rStyle w:val="CommentReference"/>
        </w:rPr>
        <w:commentReference w:id="872070477"/>
      </w:r>
    </w:p>
    <w:p w:rsidR="00DA5CAB" w:rsidP="009D1F8D" w:rsidRDefault="00DA5CAB" w14:paraId="757D23BC" w14:textId="77777777">
      <w:pPr>
        <w:spacing w:line="276" w:lineRule="exact"/>
        <w:rPr>
          <w:rFonts w:ascii="Helvetica" w:hAnsi="Helvetica" w:eastAsia="Helvetica" w:cs="Helvetica"/>
          <w:sz w:val="24"/>
          <w:szCs w:val="24"/>
        </w:rPr>
      </w:pPr>
    </w:p>
    <w:p w:rsidRPr="00DA5CAB" w:rsidR="00BE0B46" w:rsidP="00DA5CAB" w:rsidRDefault="00DA5CAB" w14:paraId="0F2699F1" w14:textId="3FE6DC67">
      <w:pPr>
        <w:spacing w:line="253" w:lineRule="exact"/>
        <w:rPr>
          <w:rFonts w:ascii="Helvetica" w:hAnsi="Helvetica" w:eastAsia="Helvetica" w:cs="Helvetica"/>
          <w:color w:val="FF0000"/>
        </w:rPr>
      </w:pPr>
      <w:r w:rsidRPr="25D10383">
        <w:rPr>
          <w:rFonts w:ascii="Helvetica" w:hAnsi="Helvetica" w:eastAsia="Helvetica" w:cs="Helvetica"/>
          <w:color w:val="FF0000"/>
        </w:rPr>
        <w:t>[</w:t>
      </w:r>
      <w:r>
        <w:rPr>
          <w:rFonts w:ascii="Helvetica" w:hAnsi="Helvetica" w:eastAsia="Helvetica" w:cs="Helvetica"/>
          <w:color w:val="FF0000"/>
        </w:rPr>
        <w:t>Start Tasking</w:t>
      </w:r>
      <w:r w:rsidRPr="25D10383">
        <w:rPr>
          <w:rFonts w:ascii="Helvetica" w:hAnsi="Helvetica" w:eastAsia="Helvetica" w:cs="Helvetica"/>
          <w:color w:val="FF0000"/>
        </w:rPr>
        <w:t>]</w:t>
      </w:r>
    </w:p>
    <w:p w:rsidR="00C85287" w:rsidP="760C8CEC" w:rsidRDefault="00C85287" w14:paraId="6255B9FF" w14:textId="75B29AB7">
      <w:pPr>
        <w:spacing w:line="276" w:lineRule="exact"/>
        <w:rPr>
          <w:rFonts w:ascii="Arial" w:hAnsi="Arial" w:eastAsia="Arial" w:cs="Arial"/>
          <w:color w:val="000000" w:themeColor="text1"/>
          <w:sz w:val="24"/>
          <w:szCs w:val="24"/>
        </w:rPr>
      </w:pPr>
      <w:r w:rsidRPr="7FC8C8F6" w:rsidR="00C85287">
        <w:rPr>
          <w:rFonts w:ascii="Arial" w:hAnsi="Arial" w:eastAsia="Arial" w:cs="Arial"/>
          <w:color w:val="000000" w:themeColor="text1" w:themeTint="FF" w:themeShade="FF"/>
          <w:sz w:val="24"/>
          <w:szCs w:val="24"/>
        </w:rPr>
        <w:t xml:space="preserve">I’m going to ask you to perform a series of tasks, </w:t>
      </w:r>
      <w:r w:rsidRPr="7FC8C8F6" w:rsidR="00BB2A06">
        <w:rPr>
          <w:rFonts w:ascii="Arial" w:hAnsi="Arial" w:eastAsia="Arial" w:cs="Arial"/>
          <w:color w:val="000000" w:themeColor="text1" w:themeTint="FF" w:themeShade="FF"/>
          <w:sz w:val="24"/>
          <w:szCs w:val="24"/>
        </w:rPr>
        <w:t xml:space="preserve">even though this is a prototype with </w:t>
      </w:r>
      <w:r w:rsidRPr="7FC8C8F6" w:rsidR="00662874">
        <w:rPr>
          <w:rFonts w:ascii="Arial" w:hAnsi="Arial" w:eastAsia="Arial" w:cs="Arial"/>
          <w:color w:val="000000" w:themeColor="text1" w:themeTint="FF" w:themeShade="FF"/>
          <w:sz w:val="24"/>
          <w:szCs w:val="24"/>
        </w:rPr>
        <w:t>fake medical information</w:t>
      </w:r>
      <w:ins w:author="Alexanderson, Lauren" w:date="2021-09-15T23:07:59.053Z" w:id="1399717200">
        <w:r w:rsidRPr="7FC8C8F6" w:rsidR="78E5A4C0">
          <w:rPr>
            <w:rFonts w:ascii="Arial" w:hAnsi="Arial" w:eastAsia="Arial" w:cs="Arial"/>
            <w:color w:val="000000" w:themeColor="text1" w:themeTint="FF" w:themeShade="FF"/>
            <w:sz w:val="24"/>
            <w:szCs w:val="24"/>
          </w:rPr>
          <w:t xml:space="preserve">. </w:t>
        </w:r>
      </w:ins>
      <w:del w:author="Alexanderson, Lauren" w:date="2021-09-15T23:07:58.197Z" w:id="99358312">
        <w:r w:rsidRPr="7FC8C8F6" w:rsidDel="00662874">
          <w:rPr>
            <w:rFonts w:ascii="Arial" w:hAnsi="Arial" w:eastAsia="Arial" w:cs="Arial"/>
            <w:color w:val="000000" w:themeColor="text1" w:themeTint="FF" w:themeShade="FF"/>
            <w:sz w:val="24"/>
            <w:szCs w:val="24"/>
          </w:rPr>
          <w:delText xml:space="preserve">, </w:delText>
        </w:r>
      </w:del>
      <w:ins w:author="Alexanderson, Lauren" w:date="2021-09-15T23:08:00.298Z" w:id="2071809403">
        <w:r w:rsidRPr="7FC8C8F6" w:rsidR="7C212039">
          <w:rPr>
            <w:rFonts w:ascii="Arial" w:hAnsi="Arial" w:eastAsia="Arial" w:cs="Arial"/>
            <w:color w:val="000000" w:themeColor="text1" w:themeTint="FF" w:themeShade="FF"/>
            <w:sz w:val="24"/>
            <w:szCs w:val="24"/>
          </w:rPr>
          <w:t>F</w:t>
        </w:r>
      </w:ins>
      <w:del w:author="Alexanderson, Lauren" w:date="2021-09-15T23:08:00.137Z" w:id="695999110">
        <w:r w:rsidRPr="7FC8C8F6" w:rsidDel="00C85287">
          <w:rPr>
            <w:rFonts w:ascii="Arial" w:hAnsi="Arial" w:eastAsia="Arial" w:cs="Arial"/>
            <w:color w:val="000000" w:themeColor="text1" w:themeTint="FF" w:themeShade="FF"/>
            <w:sz w:val="24"/>
            <w:szCs w:val="24"/>
          </w:rPr>
          <w:delText>f</w:delText>
        </w:r>
      </w:del>
      <w:r w:rsidRPr="7FC8C8F6" w:rsidR="00C85287">
        <w:rPr>
          <w:rFonts w:ascii="Arial" w:hAnsi="Arial" w:eastAsia="Arial" w:cs="Arial"/>
          <w:color w:val="000000" w:themeColor="text1" w:themeTint="FF" w:themeShade="FF"/>
          <w:sz w:val="24"/>
          <w:szCs w:val="24"/>
        </w:rPr>
        <w:t>or the purpose of th</w:t>
      </w:r>
      <w:r w:rsidRPr="7FC8C8F6" w:rsidR="00BB2A06">
        <w:rPr>
          <w:rFonts w:ascii="Arial" w:hAnsi="Arial" w:eastAsia="Arial" w:cs="Arial"/>
          <w:color w:val="000000" w:themeColor="text1" w:themeTint="FF" w:themeShade="FF"/>
          <w:sz w:val="24"/>
          <w:szCs w:val="24"/>
        </w:rPr>
        <w:t xml:space="preserve">ese tasks, pretend you are looking at your </w:t>
      </w:r>
      <w:del w:author="Alexanderson, Lauren" w:date="2021-09-15T23:08:06.994Z" w:id="314164452">
        <w:r w:rsidRPr="7FC8C8F6" w:rsidDel="00BB2A06">
          <w:rPr>
            <w:rFonts w:ascii="Arial" w:hAnsi="Arial" w:eastAsia="Arial" w:cs="Arial"/>
            <w:color w:val="000000" w:themeColor="text1" w:themeTint="FF" w:themeShade="FF"/>
            <w:sz w:val="24"/>
            <w:szCs w:val="24"/>
          </w:rPr>
          <w:delText xml:space="preserve">account </w:delText>
        </w:r>
      </w:del>
      <w:ins w:author="Alexanderson, Lauren" w:date="2021-09-15T23:08:07.738Z" w:id="112501683">
        <w:r w:rsidRPr="7FC8C8F6" w:rsidR="1A17644A">
          <w:rPr>
            <w:rFonts w:ascii="Arial" w:hAnsi="Arial" w:eastAsia="Arial" w:cs="Arial"/>
            <w:color w:val="000000" w:themeColor="text1" w:themeTint="FF" w:themeShade="FF"/>
            <w:sz w:val="24"/>
            <w:szCs w:val="24"/>
          </w:rPr>
          <w:t xml:space="preserve">own </w:t>
        </w:r>
      </w:ins>
      <w:r w:rsidRPr="7FC8C8F6" w:rsidR="00662874">
        <w:rPr>
          <w:rFonts w:ascii="Arial" w:hAnsi="Arial" w:eastAsia="Arial" w:cs="Arial"/>
          <w:color w:val="000000" w:themeColor="text1" w:themeTint="FF" w:themeShade="FF"/>
          <w:sz w:val="24"/>
          <w:szCs w:val="24"/>
        </w:rPr>
        <w:t>medical records.</w:t>
      </w:r>
    </w:p>
    <w:p w:rsidR="00EF1A02" w:rsidP="0DB0F4C5" w:rsidRDefault="00EF1A02" w14:paraId="632BEE6E" w14:textId="4EF86E05">
      <w:pPr>
        <w:rPr>
          <w:rFonts w:ascii="Arial" w:hAnsi="Arial" w:eastAsia="Arial" w:cs="Arial"/>
          <w:color w:val="000000" w:themeColor="text1"/>
          <w:sz w:val="24"/>
          <w:szCs w:val="24"/>
        </w:rPr>
      </w:pPr>
    </w:p>
    <w:p w:rsidR="00EF1A02" w:rsidP="0DB0F4C5" w:rsidRDefault="0A4FFEFA" w14:paraId="7E5275AB" w14:textId="182F75FC">
      <w:pPr>
        <w:spacing w:line="253" w:lineRule="exact"/>
        <w:rPr>
          <w:rFonts w:ascii="Helvetica" w:hAnsi="Helvetica" w:eastAsia="Helvetica" w:cs="Helvetica"/>
          <w:color w:val="FF0000"/>
        </w:rPr>
      </w:pPr>
      <w:r w:rsidRPr="0DB0F4C5">
        <w:rPr>
          <w:rFonts w:ascii="Helvetica" w:hAnsi="Helvetica" w:eastAsia="Helvetica" w:cs="Helvetica"/>
          <w:color w:val="FF0000"/>
        </w:rPr>
        <w:t>[Task 1]</w:t>
      </w:r>
    </w:p>
    <w:p w:rsidR="00EF1A02" w:rsidP="4E70B5F8" w:rsidRDefault="0A4FFEFA" w14:paraId="35018531" w14:textId="41E3619C">
      <w:pPr>
        <w:rPr>
          <w:ins w:author="Alexanderson, Lauren" w:date="2021-09-15T23:09:29.948Z" w:id="1262270899"/>
          <w:rFonts w:ascii="Helvetica" w:hAnsi="Helvetica" w:eastAsia="Helvetica" w:cs="Helvetica"/>
          <w:sz w:val="24"/>
          <w:szCs w:val="24"/>
        </w:rPr>
      </w:pPr>
      <w:r w:rsidRPr="7FC8C8F6" w:rsidR="0A4FFEFA">
        <w:rPr>
          <w:rFonts w:ascii="Helvetica" w:hAnsi="Helvetica" w:eastAsia="Helvetica" w:cs="Helvetica"/>
          <w:sz w:val="24"/>
          <w:szCs w:val="24"/>
        </w:rPr>
        <w:t>Y</w:t>
      </w:r>
      <w:r w:rsidRPr="7FC8C8F6" w:rsidR="219A102C">
        <w:rPr>
          <w:rFonts w:ascii="Helvetica" w:hAnsi="Helvetica" w:eastAsia="Helvetica" w:cs="Helvetica"/>
          <w:sz w:val="24"/>
          <w:szCs w:val="24"/>
        </w:rPr>
        <w:t>ou need to view</w:t>
      </w:r>
      <w:r w:rsidRPr="7FC8C8F6" w:rsidR="0A4FFEFA">
        <w:rPr>
          <w:rFonts w:ascii="Helvetica" w:hAnsi="Helvetica" w:eastAsia="Helvetica" w:cs="Helvetica"/>
          <w:sz w:val="24"/>
          <w:szCs w:val="24"/>
        </w:rPr>
        <w:t xml:space="preserve"> a list of all your health records </w:t>
      </w:r>
      <w:del w:author="Alexanderson, Lauren" w:date="2021-09-15T23:08:22.464Z" w:id="1049158313">
        <w:r w:rsidRPr="7FC8C8F6" w:rsidDel="0A4FFEFA">
          <w:rPr>
            <w:rFonts w:ascii="Helvetica" w:hAnsi="Helvetica" w:eastAsia="Helvetica" w:cs="Helvetica"/>
            <w:sz w:val="24"/>
            <w:szCs w:val="24"/>
          </w:rPr>
          <w:delText xml:space="preserve">based on </w:delText>
        </w:r>
      </w:del>
      <w:ins w:author="Alexanderson, Lauren" w:date="2021-09-15T23:08:22.999Z" w:id="487854276">
        <w:r w:rsidRPr="7FC8C8F6" w:rsidR="3A00618A">
          <w:rPr>
            <w:rFonts w:ascii="Helvetica" w:hAnsi="Helvetica" w:eastAsia="Helvetica" w:cs="Helvetica"/>
            <w:sz w:val="24"/>
            <w:szCs w:val="24"/>
          </w:rPr>
          <w:t xml:space="preserve">from </w:t>
        </w:r>
      </w:ins>
      <w:r w:rsidRPr="7FC8C8F6" w:rsidR="0A4FFEFA">
        <w:rPr>
          <w:rFonts w:ascii="Helvetica" w:hAnsi="Helvetica" w:eastAsia="Helvetica" w:cs="Helvetica"/>
          <w:sz w:val="24"/>
          <w:szCs w:val="24"/>
        </w:rPr>
        <w:t xml:space="preserve">one facility </w:t>
      </w:r>
      <w:del w:author="Alexanderson, Lauren" w:date="2021-09-15T23:08:25.226Z" w:id="2085888480">
        <w:r w:rsidRPr="7FC8C8F6" w:rsidDel="0A4FFEFA">
          <w:rPr>
            <w:rFonts w:ascii="Helvetica" w:hAnsi="Helvetica" w:eastAsia="Helvetica" w:cs="Helvetica"/>
            <w:sz w:val="24"/>
            <w:szCs w:val="24"/>
          </w:rPr>
          <w:delText xml:space="preserve">named </w:delText>
        </w:r>
      </w:del>
      <w:ins w:author="Alexanderson, Lauren" w:date="2021-09-15T23:08:27.237Z" w:id="1192545606">
        <w:r w:rsidRPr="7FC8C8F6" w:rsidR="38AE8CAB">
          <w:rPr>
            <w:rFonts w:ascii="Helvetica" w:hAnsi="Helvetica" w:eastAsia="Helvetica" w:cs="Helvetica"/>
            <w:sz w:val="24"/>
            <w:szCs w:val="24"/>
          </w:rPr>
          <w:t>called “</w:t>
        </w:r>
      </w:ins>
      <w:r w:rsidRPr="7FC8C8F6" w:rsidR="0A4FFEFA">
        <w:rPr>
          <w:rFonts w:ascii="Helvetica" w:hAnsi="Helvetica" w:eastAsia="Helvetica" w:cs="Helvetica"/>
          <w:sz w:val="24"/>
          <w:szCs w:val="24"/>
        </w:rPr>
        <w:t>St. Louis</w:t>
      </w:r>
      <w:ins w:author="Alexanderson, Lauren" w:date="2021-09-15T23:08:29.818Z" w:id="713067435">
        <w:r w:rsidRPr="7FC8C8F6" w:rsidR="4F4B85A2">
          <w:rPr>
            <w:rFonts w:ascii="Helvetica" w:hAnsi="Helvetica" w:eastAsia="Helvetica" w:cs="Helvetica"/>
            <w:sz w:val="24"/>
            <w:szCs w:val="24"/>
          </w:rPr>
          <w:t>”</w:t>
        </w:r>
      </w:ins>
      <w:r w:rsidRPr="7FC8C8F6" w:rsidR="0A4FFEFA">
        <w:rPr>
          <w:rFonts w:ascii="Helvetica" w:hAnsi="Helvetica" w:eastAsia="Helvetica" w:cs="Helvetica"/>
          <w:sz w:val="24"/>
          <w:szCs w:val="24"/>
        </w:rPr>
        <w:t xml:space="preserve">. How would you go about </w:t>
      </w:r>
      <w:r w:rsidRPr="7FC8C8F6" w:rsidR="5E233D8A">
        <w:rPr>
          <w:rFonts w:ascii="Helvetica" w:hAnsi="Helvetica" w:eastAsia="Helvetica" w:cs="Helvetica"/>
          <w:sz w:val="24"/>
          <w:szCs w:val="24"/>
        </w:rPr>
        <w:t xml:space="preserve">viewing </w:t>
      </w:r>
      <w:r w:rsidRPr="7FC8C8F6" w:rsidR="0A4FFEFA">
        <w:rPr>
          <w:rFonts w:ascii="Helvetica" w:hAnsi="Helvetica" w:eastAsia="Helvetica" w:cs="Helvetica"/>
          <w:sz w:val="24"/>
          <w:szCs w:val="24"/>
        </w:rPr>
        <w:t>the St. Louis records?</w:t>
      </w:r>
    </w:p>
    <w:p w:rsidR="7FC8C8F6" w:rsidP="7FC8C8F6" w:rsidRDefault="7FC8C8F6" w14:paraId="66568C50" w14:textId="6747A753">
      <w:pPr>
        <w:pStyle w:val="Normal"/>
        <w:rPr>
          <w:ins w:author="Alexanderson, Lauren" w:date="2021-09-15T23:09:30.099Z" w:id="1701538934"/>
          <w:rFonts w:ascii="Helvetica" w:hAnsi="Helvetica" w:eastAsia="Helvetica" w:cs="Helvetica"/>
          <w:sz w:val="24"/>
          <w:szCs w:val="24"/>
        </w:rPr>
      </w:pPr>
    </w:p>
    <w:p w:rsidR="673E77FA" w:rsidP="7FC8C8F6" w:rsidRDefault="673E77FA" w14:paraId="7F47FB3D" w14:textId="3FB95308">
      <w:pPr>
        <w:pStyle w:val="Normal"/>
        <w:rPr>
          <w:rFonts w:ascii="Helvetica" w:hAnsi="Helvetica" w:eastAsia="Helvetica" w:cs="Helvetica"/>
          <w:sz w:val="24"/>
          <w:szCs w:val="24"/>
        </w:rPr>
      </w:pPr>
      <w:ins w:author="Alexanderson, Lauren" w:date="2021-09-15T23:09:37.626Z" w:id="1791147991">
        <w:r w:rsidRPr="7FC8C8F6" w:rsidR="673E77FA">
          <w:rPr>
            <w:rFonts w:ascii="Helvetica" w:hAnsi="Helvetica" w:eastAsia="Helvetica" w:cs="Helvetica"/>
            <w:sz w:val="24"/>
            <w:szCs w:val="24"/>
          </w:rPr>
          <w:t xml:space="preserve">Do you want them to tell you or show you? Give instructions. </w:t>
        </w:r>
      </w:ins>
    </w:p>
    <w:p w:rsidR="00EF1A02" w:rsidP="0DB0F4C5" w:rsidRDefault="00EF1A02" w14:paraId="1AA72401" w14:textId="52E6102C"/>
    <w:p w:rsidR="00EF1A02" w:rsidP="7FC8C8F6" w:rsidRDefault="5B204313" w14:paraId="7B4D7D9A" w14:textId="0101B5CF">
      <w:pPr>
        <w:pStyle w:val="Normal"/>
        <w:spacing w:line="253" w:lineRule="exact"/>
        <w:rPr>
          <w:ins w:author="Alexanderson, Lauren" w:date="2021-09-15T23:09:44.199Z" w:id="1843484227"/>
          <w:rFonts w:ascii="Helvetica" w:hAnsi="Helvetica" w:eastAsia="Helvetica" w:cs="Helvetica"/>
          <w:sz w:val="24"/>
          <w:szCs w:val="24"/>
        </w:rPr>
      </w:pPr>
      <w:r w:rsidRPr="7FC8C8F6" w:rsidR="5B204313">
        <w:rPr>
          <w:rFonts w:ascii="Helvetica" w:hAnsi="Helvetica" w:eastAsia="Helvetica" w:cs="Helvetica"/>
          <w:color w:val="FF0000"/>
        </w:rPr>
        <w:t>[Task 2]</w:t>
      </w:r>
      <w:r>
        <w:br/>
      </w:r>
      <w:ins w:author="Alexanderson, Lauren" w:date="2021-09-15T23:08:57.538Z" w:id="100523426">
        <w:r w:rsidR="207DFAAE">
          <w:t>You are still looking at St. Lou</w:t>
        </w:r>
      </w:ins>
      <w:ins w:author="Alexanderson, Lauren" w:date="2021-09-15T23:09:00.378Z" w:id="1749306348">
        <w:r w:rsidR="207DFAAE">
          <w:t>i</w:t>
        </w:r>
      </w:ins>
      <w:ins w:author="Alexanderson, Lauren" w:date="2021-09-15T23:08:57.538Z" w:id="1907540039">
        <w:r w:rsidR="207DFAAE">
          <w:t xml:space="preserve">s. </w:t>
        </w:r>
      </w:ins>
      <w:r w:rsidRPr="7FC8C8F6" w:rsidR="7780CA35">
        <w:rPr>
          <w:rFonts w:ascii="Helvetica" w:hAnsi="Helvetica" w:eastAsia="Helvetica" w:cs="Helvetica"/>
          <w:sz w:val="24"/>
          <w:szCs w:val="24"/>
        </w:rPr>
        <w:t xml:space="preserve">With only the St. Louis facility </w:t>
      </w:r>
      <w:commentRangeStart w:id="466754406"/>
      <w:r w:rsidRPr="7FC8C8F6" w:rsidR="7780CA35">
        <w:rPr>
          <w:rFonts w:ascii="Helvetica" w:hAnsi="Helvetica" w:eastAsia="Helvetica" w:cs="Helvetica"/>
          <w:sz w:val="24"/>
          <w:szCs w:val="24"/>
        </w:rPr>
        <w:t>selected</w:t>
      </w:r>
      <w:commentRangeEnd w:id="466754406"/>
      <w:r>
        <w:rPr>
          <w:rStyle w:val="CommentReference"/>
        </w:rPr>
        <w:commentReference w:id="466754406"/>
      </w:r>
      <w:r w:rsidRPr="7FC8C8F6" w:rsidR="7780CA35">
        <w:rPr>
          <w:rFonts w:ascii="Helvetica" w:hAnsi="Helvetica" w:eastAsia="Helvetica" w:cs="Helvetica"/>
          <w:sz w:val="24"/>
          <w:szCs w:val="24"/>
        </w:rPr>
        <w:t>. Y</w:t>
      </w:r>
      <w:r w:rsidRPr="7FC8C8F6" w:rsidR="4C109CB5">
        <w:rPr>
          <w:rFonts w:ascii="Helvetica" w:hAnsi="Helvetica" w:eastAsia="Helvetica" w:cs="Helvetica"/>
          <w:sz w:val="24"/>
          <w:szCs w:val="24"/>
        </w:rPr>
        <w:t>ou need to view only your</w:t>
      </w:r>
      <w:r w:rsidRPr="7FC8C8F6" w:rsidR="7780CA35">
        <w:rPr>
          <w:rFonts w:ascii="Helvetica" w:hAnsi="Helvetica" w:eastAsia="Helvetica" w:cs="Helvetica"/>
          <w:sz w:val="24"/>
          <w:szCs w:val="24"/>
        </w:rPr>
        <w:t xml:space="preserve"> Vitals and Readings </w:t>
      </w:r>
      <w:del w:author="Alexanderson, Lauren" w:date="2021-09-15T23:09:14.447Z" w:id="226299967">
        <w:r w:rsidRPr="7FC8C8F6" w:rsidDel="7780CA35">
          <w:rPr>
            <w:rFonts w:ascii="Helvetica" w:hAnsi="Helvetica" w:eastAsia="Helvetica" w:cs="Helvetica"/>
            <w:sz w:val="24"/>
            <w:szCs w:val="24"/>
          </w:rPr>
          <w:delText xml:space="preserve">from a range </w:delText>
        </w:r>
      </w:del>
      <w:ins w:author="Alexanderson, Lauren" w:date="2021-09-15T23:09:18.53Z" w:id="1412419822">
        <w:r w:rsidRPr="7FC8C8F6" w:rsidR="64FC3E86">
          <w:rPr>
            <w:rFonts w:ascii="Helvetica" w:hAnsi="Helvetica" w:eastAsia="Helvetica" w:cs="Helvetica"/>
            <w:sz w:val="24"/>
            <w:szCs w:val="24"/>
          </w:rPr>
          <w:t>for the past</w:t>
        </w:r>
      </w:ins>
      <w:del w:author="Alexanderson, Lauren" w:date="2021-09-15T23:09:16.769Z" w:id="1985981775">
        <w:r w:rsidRPr="7FC8C8F6" w:rsidDel="7780CA35">
          <w:rPr>
            <w:rFonts w:ascii="Helvetica" w:hAnsi="Helvetica" w:eastAsia="Helvetica" w:cs="Helvetica"/>
            <w:sz w:val="24"/>
            <w:szCs w:val="24"/>
          </w:rPr>
          <w:delText xml:space="preserve">of </w:delText>
        </w:r>
      </w:del>
      <w:r w:rsidRPr="7FC8C8F6" w:rsidR="5A57D2FA">
        <w:rPr>
          <w:rFonts w:ascii="Helvetica" w:hAnsi="Helvetica" w:eastAsia="Helvetica" w:cs="Helvetica"/>
          <w:sz w:val="24"/>
          <w:szCs w:val="24"/>
        </w:rPr>
        <w:t>90 days</w:t>
      </w:r>
      <w:r w:rsidRPr="7FC8C8F6" w:rsidR="7780CA35">
        <w:rPr>
          <w:rFonts w:ascii="Helvetica" w:hAnsi="Helvetica" w:eastAsia="Helvetica" w:cs="Helvetica"/>
          <w:sz w:val="24"/>
          <w:szCs w:val="24"/>
        </w:rPr>
        <w:t xml:space="preserve">. How would you go about this?  </w:t>
      </w:r>
      <w:ins w:author="Alexanderson, Lauren" w:date="2021-09-15T23:09:44.199Z" w:id="917867676">
        <w:r w:rsidRPr="7FC8C8F6" w:rsidR="7C53F010">
          <w:rPr>
            <w:rFonts w:ascii="Helvetica" w:hAnsi="Helvetica" w:eastAsia="Helvetica" w:cs="Helvetica"/>
            <w:sz w:val="24"/>
            <w:szCs w:val="24"/>
          </w:rPr>
          <w:t>Do you want them to tell you or show you? Give instructions.</w:t>
        </w:r>
      </w:ins>
    </w:p>
    <w:p w:rsidR="00EF1A02" w:rsidP="7FC8C8F6" w:rsidRDefault="5B204313" w14:paraId="1E299EA9" w14:textId="7CB7A352">
      <w:pPr>
        <w:pStyle w:val="Normal"/>
        <w:spacing w:line="253" w:lineRule="exact"/>
        <w:rPr>
          <w:rFonts w:ascii="Helvetica" w:hAnsi="Helvetica" w:eastAsia="Helvetica" w:cs="Helvetica"/>
          <w:sz w:val="24"/>
          <w:szCs w:val="24"/>
        </w:rPr>
      </w:pPr>
    </w:p>
    <w:p w:rsidR="00EF1A02" w:rsidP="0DB0F4C5" w:rsidRDefault="00EF1A02" w14:paraId="18E6EE9F" w14:textId="4CA62308">
      <w:pPr>
        <w:spacing w:line="253" w:lineRule="exact"/>
        <w:rPr>
          <w:rFonts w:ascii="Helvetica" w:hAnsi="Helvetica" w:eastAsia="Helvetica" w:cs="Helvetica"/>
          <w:sz w:val="24"/>
          <w:szCs w:val="24"/>
        </w:rPr>
      </w:pPr>
    </w:p>
    <w:p w:rsidR="00EF1A02" w:rsidP="0DB0F4C5" w:rsidRDefault="0D0C5588" w14:paraId="30D9051C" w14:textId="7202130F">
      <w:pPr>
        <w:rPr>
          <w:rFonts w:ascii="Helvetica" w:hAnsi="Helvetica" w:eastAsia="Helvetica" w:cs="Helvetica"/>
          <w:sz w:val="24"/>
          <w:szCs w:val="24"/>
        </w:rPr>
      </w:pPr>
      <w:r w:rsidRPr="0DB0F4C5">
        <w:rPr>
          <w:rFonts w:ascii="Helvetica" w:hAnsi="Helvetica" w:eastAsia="Helvetica" w:cs="Helvetica"/>
          <w:color w:val="FF0000"/>
        </w:rPr>
        <w:t>[Task 3]</w:t>
      </w:r>
    </w:p>
    <w:p w:rsidR="00EF1A02" w:rsidP="7FC8C8F6" w:rsidRDefault="68E24462" w14:paraId="1307B090" w14:textId="35E950E4">
      <w:pPr>
        <w:pStyle w:val="Normal"/>
        <w:rPr>
          <w:ins w:author="Alexanderson, Lauren" w:date="2021-09-15T23:10:18.009Z" w:id="1525715451"/>
          <w:rFonts w:ascii="Helvetica" w:hAnsi="Helvetica" w:eastAsia="Helvetica" w:cs="Helvetica"/>
          <w:sz w:val="24"/>
          <w:szCs w:val="24"/>
        </w:rPr>
      </w:pPr>
      <w:ins w:author="Alexanderson, Lauren" w:date="2021-09-15T23:09:59.939Z" w:id="456972881">
        <w:r w:rsidRPr="7FC8C8F6" w:rsidR="1D46DD04">
          <w:rPr>
            <w:rFonts w:ascii="Helvetica" w:hAnsi="Helvetica" w:eastAsia="Helvetica" w:cs="Helvetica"/>
            <w:sz w:val="24"/>
            <w:szCs w:val="24"/>
          </w:rPr>
          <w:t xml:space="preserve">Your doctor’s </w:t>
        </w:r>
      </w:ins>
      <w:ins w:author="Alexanderson, Lauren" w:date="2021-09-15T23:10:08.053Z" w:id="404963424">
        <w:r w:rsidRPr="7FC8C8F6" w:rsidR="1D46DD04">
          <w:rPr>
            <w:rFonts w:ascii="Helvetica" w:hAnsi="Helvetica" w:eastAsia="Helvetica" w:cs="Helvetica"/>
            <w:sz w:val="24"/>
            <w:szCs w:val="24"/>
          </w:rPr>
          <w:t xml:space="preserve">office has asked you to send them only your </w:t>
        </w:r>
      </w:ins>
      <w:del w:author="Alexanderson, Lauren" w:date="2021-09-15T23:10:11.227Z" w:id="1333421618">
        <w:r w:rsidRPr="7FC8C8F6" w:rsidDel="68E24462">
          <w:rPr>
            <w:rFonts w:ascii="Helvetica" w:hAnsi="Helvetica" w:eastAsia="Helvetica" w:cs="Helvetica"/>
            <w:sz w:val="24"/>
            <w:szCs w:val="24"/>
          </w:rPr>
          <w:delText xml:space="preserve">You have been requested by the </w:delText>
        </w:r>
        <w:r w:rsidRPr="7FC8C8F6" w:rsidDel="68E24462">
          <w:rPr>
            <w:rFonts w:ascii="Helvetica" w:hAnsi="Helvetica" w:eastAsia="Helvetica" w:cs="Helvetica"/>
            <w:sz w:val="24"/>
            <w:szCs w:val="24"/>
          </w:rPr>
          <w:delText>doctors</w:delText>
        </w:r>
        <w:r w:rsidRPr="7FC8C8F6" w:rsidDel="68E24462">
          <w:rPr>
            <w:rFonts w:ascii="Helvetica" w:hAnsi="Helvetica" w:eastAsia="Helvetica" w:cs="Helvetica"/>
            <w:sz w:val="24"/>
            <w:szCs w:val="24"/>
          </w:rPr>
          <w:delText xml:space="preserve"> office to </w:delText>
        </w:r>
        <w:r w:rsidRPr="7FC8C8F6" w:rsidDel="00603A9C">
          <w:rPr>
            <w:rFonts w:ascii="Helvetica" w:hAnsi="Helvetica" w:eastAsia="Helvetica" w:cs="Helvetica"/>
            <w:sz w:val="24"/>
            <w:szCs w:val="24"/>
          </w:rPr>
          <w:delText>find</w:delText>
        </w:r>
        <w:r w:rsidRPr="7FC8C8F6" w:rsidDel="2A4A7D22">
          <w:rPr>
            <w:rFonts w:ascii="Helvetica" w:hAnsi="Helvetica" w:eastAsia="Helvetica" w:cs="Helvetica"/>
            <w:sz w:val="24"/>
            <w:szCs w:val="24"/>
          </w:rPr>
          <w:delText xml:space="preserve"> only</w:delText>
        </w:r>
        <w:r w:rsidRPr="7FC8C8F6" w:rsidDel="68E24462">
          <w:rPr>
            <w:rFonts w:ascii="Helvetica" w:hAnsi="Helvetica" w:eastAsia="Helvetica" w:cs="Helvetica"/>
            <w:sz w:val="24"/>
            <w:szCs w:val="24"/>
          </w:rPr>
          <w:delText xml:space="preserve"> the records for your </w:delText>
        </w:r>
      </w:del>
      <w:r w:rsidRPr="7FC8C8F6" w:rsidR="68E24462">
        <w:rPr>
          <w:rFonts w:ascii="Helvetica" w:hAnsi="Helvetica" w:eastAsia="Helvetica" w:cs="Helvetica"/>
          <w:sz w:val="24"/>
          <w:szCs w:val="24"/>
        </w:rPr>
        <w:t>medication</w:t>
      </w:r>
      <w:del w:author="Alexanderson, Lauren" w:date="2021-09-15T23:10:12.52Z" w:id="1306384950">
        <w:r w:rsidRPr="7FC8C8F6" w:rsidDel="68E24462">
          <w:rPr>
            <w:rFonts w:ascii="Helvetica" w:hAnsi="Helvetica" w:eastAsia="Helvetica" w:cs="Helvetica"/>
            <w:sz w:val="24"/>
            <w:szCs w:val="24"/>
          </w:rPr>
          <w:delText>s</w:delText>
        </w:r>
      </w:del>
      <w:r w:rsidRPr="7FC8C8F6" w:rsidR="4B7DFBD5">
        <w:rPr>
          <w:rFonts w:ascii="Helvetica" w:hAnsi="Helvetica" w:eastAsia="Helvetica" w:cs="Helvetica"/>
          <w:sz w:val="24"/>
          <w:szCs w:val="24"/>
        </w:rPr>
        <w:t xml:space="preserve"> history</w:t>
      </w:r>
      <w:r w:rsidRPr="7FC8C8F6" w:rsidR="68E24462">
        <w:rPr>
          <w:rFonts w:ascii="Helvetica" w:hAnsi="Helvetica" w:eastAsia="Helvetica" w:cs="Helvetica"/>
          <w:sz w:val="24"/>
          <w:szCs w:val="24"/>
        </w:rPr>
        <w:t xml:space="preserve">. How would you go about this?  </w:t>
      </w:r>
      <w:ins w:author="Alexanderson, Lauren" w:date="2021-09-15T23:10:18.009Z" w:id="478896585">
        <w:r w:rsidRPr="7FC8C8F6" w:rsidR="1F7CC6C8">
          <w:rPr>
            <w:rFonts w:ascii="Helvetica" w:hAnsi="Helvetica" w:eastAsia="Helvetica" w:cs="Helvetica"/>
            <w:sz w:val="24"/>
            <w:szCs w:val="24"/>
          </w:rPr>
          <w:t>Do you want them to tell you or show you? Give instructions.</w:t>
        </w:r>
      </w:ins>
    </w:p>
    <w:p w:rsidR="00EF1A02" w:rsidP="7FC8C8F6" w:rsidRDefault="68E24462" w14:paraId="103EF99F" w14:textId="04A0C849">
      <w:pPr>
        <w:pStyle w:val="Normal"/>
        <w:rPr>
          <w:rFonts w:ascii="Helvetica" w:hAnsi="Helvetica" w:eastAsia="Helvetica" w:cs="Helvetica"/>
          <w:sz w:val="24"/>
          <w:szCs w:val="24"/>
        </w:rPr>
      </w:pPr>
    </w:p>
    <w:p w:rsidR="00EF1A02" w:rsidP="0DB0F4C5" w:rsidRDefault="00EF1A02" w14:paraId="0859DB7E" w14:textId="25F88FA6">
      <w:pPr>
        <w:rPr>
          <w:rFonts w:ascii="Helvetica" w:hAnsi="Helvetica" w:eastAsia="Helvetica" w:cs="Helvetica"/>
          <w:color w:val="FF0000"/>
        </w:rPr>
      </w:pPr>
    </w:p>
    <w:p w:rsidR="00EF1A02" w:rsidP="0DB0F4C5" w:rsidRDefault="3315BD2F" w14:paraId="6B28457A" w14:textId="252EF7C0">
      <w:pPr>
        <w:rPr>
          <w:rFonts w:ascii="Helvetica" w:hAnsi="Helvetica" w:eastAsia="Helvetica" w:cs="Helvetica"/>
          <w:sz w:val="24"/>
          <w:szCs w:val="24"/>
        </w:rPr>
      </w:pPr>
      <w:r w:rsidRPr="0DB0F4C5">
        <w:rPr>
          <w:rFonts w:ascii="Helvetica" w:hAnsi="Helvetica" w:eastAsia="Helvetica" w:cs="Helvetica"/>
          <w:color w:val="FF0000"/>
        </w:rPr>
        <w:t>[Task 4]</w:t>
      </w:r>
    </w:p>
    <w:p w:rsidR="00EF1A02" w:rsidP="4E70B5F8" w:rsidRDefault="4CFD466F" w14:paraId="5952FA43" w14:textId="2B2ECE99">
      <w:pPr>
        <w:rPr>
          <w:rFonts w:ascii="Helvetica" w:hAnsi="Helvetica" w:eastAsia="Helvetica" w:cs="Helvetica"/>
          <w:sz w:val="24"/>
          <w:szCs w:val="24"/>
        </w:rPr>
      </w:pPr>
      <w:r w:rsidRPr="492A9E63">
        <w:rPr>
          <w:rFonts w:ascii="Helvetica" w:hAnsi="Helvetica" w:eastAsia="Helvetica" w:cs="Helvetica"/>
          <w:sz w:val="24"/>
          <w:szCs w:val="24"/>
        </w:rPr>
        <w:t>Find the</w:t>
      </w:r>
      <w:r w:rsidRPr="756D7319" w:rsidR="27C7ACE5">
        <w:rPr>
          <w:rFonts w:ascii="Helvetica" w:hAnsi="Helvetica" w:eastAsia="Helvetica" w:cs="Helvetica"/>
          <w:sz w:val="24"/>
          <w:szCs w:val="24"/>
        </w:rPr>
        <w:t xml:space="preserve"> </w:t>
      </w:r>
      <w:r w:rsidRPr="4E70B5F8" w:rsidR="27C7ACE5">
        <w:rPr>
          <w:rFonts w:ascii="Helvetica" w:hAnsi="Helvetica" w:eastAsia="Helvetica" w:cs="Helvetica"/>
          <w:sz w:val="24"/>
          <w:szCs w:val="24"/>
        </w:rPr>
        <w:t>prescription number</w:t>
      </w:r>
      <w:r w:rsidRPr="53266214" w:rsidR="2FD44C0D">
        <w:rPr>
          <w:rFonts w:ascii="Helvetica" w:hAnsi="Helvetica" w:eastAsia="Helvetica" w:cs="Helvetica"/>
          <w:sz w:val="24"/>
          <w:szCs w:val="24"/>
        </w:rPr>
        <w:t xml:space="preserve"> </w:t>
      </w:r>
      <w:r w:rsidR="00C05964">
        <w:rPr>
          <w:rFonts w:ascii="Helvetica" w:hAnsi="Helvetica" w:eastAsia="Helvetica" w:cs="Helvetica"/>
          <w:sz w:val="24"/>
          <w:szCs w:val="24"/>
        </w:rPr>
        <w:t xml:space="preserve">associated with </w:t>
      </w:r>
      <w:r w:rsidR="003C4A3B">
        <w:rPr>
          <w:rFonts w:ascii="Helvetica" w:hAnsi="Helvetica" w:eastAsia="Helvetica" w:cs="Helvetica"/>
          <w:sz w:val="24"/>
          <w:szCs w:val="24"/>
        </w:rPr>
        <w:t xml:space="preserve">the medication </w:t>
      </w:r>
      <w:r w:rsidRPr="4EB90B0E" w:rsidR="7594C20A">
        <w:rPr>
          <w:rFonts w:ascii="Helvetica" w:hAnsi="Helvetica" w:eastAsia="Helvetica" w:cs="Helvetica"/>
          <w:sz w:val="24"/>
          <w:szCs w:val="24"/>
        </w:rPr>
        <w:t>Ibuprofen 400MG TAB10</w:t>
      </w:r>
    </w:p>
    <w:p w:rsidR="00B63CBA" w:rsidP="00B63CBA" w:rsidRDefault="00B63CBA" w14:paraId="033679C9" w14:textId="57273A3D">
      <w:pPr>
        <w:rPr>
          <w:rFonts w:ascii="Helvetica" w:hAnsi="Helvetica" w:eastAsia="Helvetica" w:cs="Helvetica"/>
          <w:sz w:val="24"/>
          <w:szCs w:val="24"/>
        </w:rPr>
      </w:pPr>
      <w:r w:rsidRPr="0DB0F4C5">
        <w:rPr>
          <w:rFonts w:ascii="Helvetica" w:hAnsi="Helvetica" w:eastAsia="Helvetica" w:cs="Helvetica"/>
          <w:color w:val="FF0000"/>
        </w:rPr>
        <w:t xml:space="preserve">[Task </w:t>
      </w:r>
      <w:r>
        <w:rPr>
          <w:rFonts w:ascii="Helvetica" w:hAnsi="Helvetica" w:eastAsia="Helvetica" w:cs="Helvetica"/>
          <w:color w:val="FF0000"/>
        </w:rPr>
        <w:t>5</w:t>
      </w:r>
      <w:r w:rsidRPr="0DB0F4C5">
        <w:rPr>
          <w:rFonts w:ascii="Helvetica" w:hAnsi="Helvetica" w:eastAsia="Helvetica" w:cs="Helvetica"/>
          <w:color w:val="FF0000"/>
        </w:rPr>
        <w:t>]</w:t>
      </w:r>
    </w:p>
    <w:p w:rsidR="00B63CBA" w:rsidP="00B63CBA" w:rsidRDefault="002028D1" w14:paraId="5BEAD595" w14:textId="459CB32B">
      <w:pPr>
        <w:rPr>
          <w:rFonts w:ascii="Helvetica" w:hAnsi="Helvetica" w:eastAsia="Helvetica" w:cs="Helvetica"/>
          <w:sz w:val="24"/>
          <w:szCs w:val="24"/>
        </w:rPr>
      </w:pPr>
      <w:r w:rsidRPr="7FC8C8F6" w:rsidR="002028D1">
        <w:rPr>
          <w:rFonts w:ascii="Helvetica" w:hAnsi="Helvetica" w:eastAsia="Helvetica" w:cs="Helvetica"/>
          <w:sz w:val="24"/>
          <w:szCs w:val="24"/>
        </w:rPr>
        <w:t xml:space="preserve">Navigate back to the </w:t>
      </w:r>
      <w:r w:rsidRPr="7FC8C8F6" w:rsidR="00E502FD">
        <w:rPr>
          <w:rFonts w:ascii="Helvetica" w:hAnsi="Helvetica" w:eastAsia="Helvetica" w:cs="Helvetica"/>
          <w:sz w:val="24"/>
          <w:szCs w:val="24"/>
        </w:rPr>
        <w:t>main</w:t>
      </w:r>
      <w:commentRangeStart w:id="785315816"/>
      <w:del w:author="Alexanderson, Lauren" w:date="2021-09-15T23:13:58.615Z" w:id="1957600020">
        <w:r w:rsidRPr="7FC8C8F6" w:rsidDel="00E502FD">
          <w:rPr>
            <w:rFonts w:ascii="Helvetica" w:hAnsi="Helvetica" w:eastAsia="Helvetica" w:cs="Helvetica"/>
            <w:sz w:val="24"/>
            <w:szCs w:val="24"/>
          </w:rPr>
          <w:delText xml:space="preserve"> ‘Search My Records’</w:delText>
        </w:r>
      </w:del>
      <w:r w:rsidRPr="7FC8C8F6" w:rsidR="00E502FD">
        <w:rPr>
          <w:rFonts w:ascii="Helvetica" w:hAnsi="Helvetica" w:eastAsia="Helvetica" w:cs="Helvetica"/>
          <w:sz w:val="24"/>
          <w:szCs w:val="24"/>
        </w:rPr>
        <w:t xml:space="preserve"> p</w:t>
      </w:r>
      <w:commentRangeEnd w:id="785315816"/>
      <w:r>
        <w:rPr>
          <w:rStyle w:val="CommentReference"/>
        </w:rPr>
        <w:commentReference w:id="785315816"/>
      </w:r>
      <w:r w:rsidRPr="7FC8C8F6" w:rsidR="00E502FD">
        <w:rPr>
          <w:rFonts w:ascii="Helvetica" w:hAnsi="Helvetica" w:eastAsia="Helvetica" w:cs="Helvetica"/>
          <w:sz w:val="24"/>
          <w:szCs w:val="24"/>
        </w:rPr>
        <w:t>age.</w:t>
      </w:r>
    </w:p>
    <w:p w:rsidR="00EF1A02" w:rsidP="0DB0F4C5" w:rsidRDefault="3795111B" w14:paraId="3CF11C20" w14:textId="632F8A20">
      <w:pPr>
        <w:rPr>
          <w:rFonts w:ascii="Helvetica" w:hAnsi="Helvetica" w:eastAsia="Helvetica" w:cs="Helvetica"/>
          <w:sz w:val="24"/>
          <w:szCs w:val="24"/>
        </w:rPr>
      </w:pPr>
      <w:r w:rsidRPr="0DB0F4C5">
        <w:rPr>
          <w:rFonts w:ascii="Helvetica" w:hAnsi="Helvetica" w:eastAsia="Helvetica" w:cs="Helvetica"/>
          <w:color w:val="FF0000"/>
        </w:rPr>
        <w:t>[</w:t>
      </w:r>
      <w:r w:rsidRPr="5DF07BD2">
        <w:rPr>
          <w:rFonts w:ascii="Helvetica" w:hAnsi="Helvetica" w:eastAsia="Helvetica" w:cs="Helvetica"/>
          <w:color w:val="FF0000"/>
        </w:rPr>
        <w:t xml:space="preserve">Task </w:t>
      </w:r>
      <w:r w:rsidR="002028D1">
        <w:rPr>
          <w:rFonts w:ascii="Helvetica" w:hAnsi="Helvetica" w:eastAsia="Helvetica" w:cs="Helvetica"/>
          <w:color w:val="FF0000"/>
        </w:rPr>
        <w:t>6</w:t>
      </w:r>
      <w:r w:rsidRPr="0DB0F4C5">
        <w:rPr>
          <w:rFonts w:ascii="Helvetica" w:hAnsi="Helvetica" w:eastAsia="Helvetica" w:cs="Helvetica"/>
          <w:color w:val="FF0000"/>
        </w:rPr>
        <w:t>]</w:t>
      </w:r>
    </w:p>
    <w:p w:rsidR="00EF1A02" w:rsidP="4E70B5F8" w:rsidRDefault="1A306DBE" w14:paraId="6328F5AC" w14:textId="10EF4514">
      <w:pPr>
        <w:rPr>
          <w:rFonts w:ascii="Helvetica" w:hAnsi="Helvetica" w:eastAsia="Helvetica" w:cs="Helvetica"/>
          <w:sz w:val="24"/>
          <w:szCs w:val="24"/>
        </w:rPr>
      </w:pPr>
      <w:commentRangeStart w:id="965503123"/>
      <w:r w:rsidRPr="7FC8C8F6" w:rsidR="1A306DBE">
        <w:rPr>
          <w:rFonts w:ascii="Helvetica" w:hAnsi="Helvetica" w:eastAsia="Helvetica" w:cs="Helvetica"/>
          <w:sz w:val="24"/>
          <w:szCs w:val="24"/>
        </w:rPr>
        <w:t>Y</w:t>
      </w:r>
      <w:commentRangeStart w:id="1196497150"/>
      <w:r w:rsidRPr="7FC8C8F6" w:rsidR="1A306DBE">
        <w:rPr>
          <w:rFonts w:ascii="Helvetica" w:hAnsi="Helvetica" w:eastAsia="Helvetica" w:cs="Helvetica"/>
          <w:sz w:val="24"/>
          <w:szCs w:val="24"/>
        </w:rPr>
        <w:t xml:space="preserve">our doctor reminds you to </w:t>
      </w:r>
      <w:r w:rsidRPr="7FC8C8F6" w:rsidR="6AB8B718">
        <w:rPr>
          <w:rFonts w:ascii="Helvetica" w:hAnsi="Helvetica" w:eastAsia="Helvetica" w:cs="Helvetica"/>
          <w:sz w:val="24"/>
          <w:szCs w:val="24"/>
        </w:rPr>
        <w:t>bring</w:t>
      </w:r>
      <w:r w:rsidRPr="7FC8C8F6" w:rsidR="002718C5">
        <w:rPr>
          <w:rFonts w:ascii="Helvetica" w:hAnsi="Helvetica" w:eastAsia="Helvetica" w:cs="Helvetica"/>
          <w:sz w:val="24"/>
          <w:szCs w:val="24"/>
        </w:rPr>
        <w:t xml:space="preserve"> a copy of</w:t>
      </w:r>
      <w:r w:rsidRPr="7FC8C8F6" w:rsidR="1A306DBE">
        <w:rPr>
          <w:rFonts w:ascii="Helvetica" w:hAnsi="Helvetica" w:eastAsia="Helvetica" w:cs="Helvetica"/>
          <w:sz w:val="24"/>
          <w:szCs w:val="24"/>
        </w:rPr>
        <w:t xml:space="preserve"> </w:t>
      </w:r>
      <w:del w:author="Alexanderson, Lauren" w:date="2021-09-15T23:11:06.43Z" w:id="1032629467">
        <w:r w:rsidRPr="7FC8C8F6" w:rsidDel="7660BDC8">
          <w:rPr>
            <w:rFonts w:ascii="Helvetica" w:hAnsi="Helvetica" w:eastAsia="Helvetica" w:cs="Helvetica"/>
            <w:sz w:val="24"/>
            <w:szCs w:val="24"/>
          </w:rPr>
          <w:delText>all</w:delText>
        </w:r>
        <w:r w:rsidRPr="7FC8C8F6" w:rsidDel="02C9EB8F">
          <w:rPr>
            <w:rFonts w:ascii="Helvetica" w:hAnsi="Helvetica" w:eastAsia="Helvetica" w:cs="Helvetica"/>
            <w:sz w:val="24"/>
            <w:szCs w:val="24"/>
          </w:rPr>
          <w:delText xml:space="preserve"> </w:delText>
        </w:r>
      </w:del>
      <w:ins w:author="Alexanderson, Lauren" w:date="2021-09-15T23:11:07.343Z" w:id="1542851322">
        <w:r w:rsidRPr="7FC8C8F6" w:rsidR="7ECF3960">
          <w:rPr>
            <w:rFonts w:ascii="Helvetica" w:hAnsi="Helvetica" w:eastAsia="Helvetica" w:cs="Helvetica"/>
            <w:sz w:val="24"/>
            <w:szCs w:val="24"/>
          </w:rPr>
          <w:t xml:space="preserve">all of the </w:t>
        </w:r>
      </w:ins>
      <w:del w:author="Alexanderson, Lauren" w:date="2021-09-15T23:11:10.545Z" w:id="970318559">
        <w:r w:rsidRPr="7FC8C8F6" w:rsidDel="02C9EB8F">
          <w:rPr>
            <w:rFonts w:ascii="Helvetica" w:hAnsi="Helvetica" w:eastAsia="Helvetica" w:cs="Helvetica"/>
            <w:sz w:val="24"/>
            <w:szCs w:val="24"/>
          </w:rPr>
          <w:delText>your</w:delText>
        </w:r>
        <w:r w:rsidRPr="7FC8C8F6" w:rsidDel="1A306DBE">
          <w:rPr>
            <w:rFonts w:ascii="Helvetica" w:hAnsi="Helvetica" w:eastAsia="Helvetica" w:cs="Helvetica"/>
            <w:sz w:val="24"/>
            <w:szCs w:val="24"/>
          </w:rPr>
          <w:delText xml:space="preserve"> </w:delText>
        </w:r>
      </w:del>
      <w:r w:rsidRPr="7FC8C8F6" w:rsidR="1A306DBE">
        <w:rPr>
          <w:rFonts w:ascii="Helvetica" w:hAnsi="Helvetica" w:eastAsia="Helvetica" w:cs="Helvetica"/>
          <w:sz w:val="24"/>
          <w:szCs w:val="24"/>
        </w:rPr>
        <w:t>medication</w:t>
      </w:r>
      <w:ins w:author="Alexanderson, Lauren" w:date="2021-09-15T23:11:11.883Z" w:id="1392050290">
        <w:r w:rsidRPr="7FC8C8F6" w:rsidR="18E0B5F5">
          <w:rPr>
            <w:rFonts w:ascii="Helvetica" w:hAnsi="Helvetica" w:eastAsia="Helvetica" w:cs="Helvetica"/>
            <w:sz w:val="24"/>
            <w:szCs w:val="24"/>
          </w:rPr>
          <w:t>s</w:t>
        </w:r>
      </w:ins>
      <w:r w:rsidRPr="7FC8C8F6" w:rsidR="154F99DF">
        <w:rPr>
          <w:rFonts w:ascii="Helvetica" w:hAnsi="Helvetica" w:eastAsia="Helvetica" w:cs="Helvetica"/>
          <w:sz w:val="24"/>
          <w:szCs w:val="24"/>
        </w:rPr>
        <w:t xml:space="preserve"> </w:t>
      </w:r>
      <w:del w:author="Alexanderson, Lauren" w:date="2021-09-15T23:11:25.732Z" w:id="410524465">
        <w:r w:rsidRPr="7FC8C8F6" w:rsidDel="154F99DF">
          <w:rPr>
            <w:rFonts w:ascii="Helvetica" w:hAnsi="Helvetica" w:eastAsia="Helvetica" w:cs="Helvetica"/>
            <w:sz w:val="24"/>
            <w:szCs w:val="24"/>
          </w:rPr>
          <w:delText>history</w:delText>
        </w:r>
        <w:r w:rsidRPr="7FC8C8F6" w:rsidDel="1A306DBE">
          <w:rPr>
            <w:rFonts w:ascii="Helvetica" w:hAnsi="Helvetica" w:eastAsia="Helvetica" w:cs="Helvetica"/>
            <w:sz w:val="24"/>
            <w:szCs w:val="24"/>
          </w:rPr>
          <w:delText xml:space="preserve"> records from St. Louis with a date of</w:delText>
        </w:r>
      </w:del>
      <w:ins w:author="Alexanderson, Lauren" w:date="2021-09-15T23:11:29.731Z" w:id="426855213">
        <w:r w:rsidRPr="7FC8C8F6" w:rsidR="0A04626B">
          <w:rPr>
            <w:rFonts w:ascii="Helvetica" w:hAnsi="Helvetica" w:eastAsia="Helvetica" w:cs="Helvetica"/>
            <w:sz w:val="24"/>
            <w:szCs w:val="24"/>
          </w:rPr>
          <w:t>you have taken in the past</w:t>
        </w:r>
      </w:ins>
      <w:r w:rsidRPr="7FC8C8F6" w:rsidR="1A306DBE">
        <w:rPr>
          <w:rFonts w:ascii="Helvetica" w:hAnsi="Helvetica" w:eastAsia="Helvetica" w:cs="Helvetica"/>
          <w:sz w:val="24"/>
          <w:szCs w:val="24"/>
        </w:rPr>
        <w:t xml:space="preserve"> </w:t>
      </w:r>
      <w:r w:rsidRPr="7FC8C8F6" w:rsidR="29B5A847">
        <w:rPr>
          <w:rFonts w:ascii="Helvetica" w:hAnsi="Helvetica" w:eastAsia="Helvetica" w:cs="Helvetica"/>
          <w:sz w:val="24"/>
          <w:szCs w:val="24"/>
        </w:rPr>
        <w:t>90 day</w:t>
      </w:r>
      <w:r w:rsidRPr="7FC8C8F6" w:rsidR="1A306DBE">
        <w:rPr>
          <w:rFonts w:ascii="Helvetica" w:hAnsi="Helvetica" w:eastAsia="Helvetica" w:cs="Helvetica"/>
          <w:sz w:val="24"/>
          <w:szCs w:val="24"/>
        </w:rPr>
        <w:t xml:space="preserve">s to your doctor’s appointment today: How would you go about this? </w:t>
      </w:r>
      <w:commentRangeEnd w:id="1196497150"/>
      <w:r>
        <w:rPr>
          <w:rStyle w:val="CommentReference"/>
        </w:rPr>
        <w:commentReference w:id="1196497150"/>
      </w:r>
      <w:r w:rsidRPr="7FC8C8F6" w:rsidR="1A306DBE">
        <w:rPr>
          <w:rFonts w:ascii="Helvetica" w:hAnsi="Helvetica" w:eastAsia="Helvetica" w:cs="Helvetica"/>
          <w:sz w:val="24"/>
          <w:szCs w:val="24"/>
        </w:rPr>
        <w:t xml:space="preserve"> </w:t>
      </w:r>
      <w:commentRangeEnd w:id="965503123"/>
      <w:r>
        <w:rPr>
          <w:rStyle w:val="CommentReference"/>
        </w:rPr>
        <w:commentReference w:id="965503123"/>
      </w:r>
    </w:p>
    <w:p w:rsidRPr="00FC2036" w:rsidR="003F2CD9" w:rsidP="003F2CD9" w:rsidRDefault="78D69D46" w14:paraId="3D81B71C" w14:textId="723D1BA7">
      <w:pPr>
        <w:rPr>
          <w:rFonts w:ascii="Helvetica" w:hAnsi="Helvetica" w:eastAsia="Helvetica" w:cs="Helvetica"/>
          <w:color w:val="FF0000"/>
        </w:rPr>
      </w:pPr>
      <w:r w:rsidRPr="0E038CCA">
        <w:rPr>
          <w:rFonts w:ascii="Helvetica" w:hAnsi="Helvetica" w:eastAsia="Helvetica" w:cs="Helvetica"/>
          <w:color w:val="FF0000"/>
        </w:rPr>
        <w:t>[</w:t>
      </w:r>
      <w:r w:rsidRPr="0E038CCA" w:rsidR="003F2CD9">
        <w:rPr>
          <w:rFonts w:ascii="Helvetica" w:hAnsi="Helvetica" w:eastAsia="Helvetica" w:cs="Helvetica"/>
          <w:color w:val="FF0000"/>
        </w:rPr>
        <w:t>Task 7</w:t>
      </w:r>
      <w:r w:rsidRPr="0E038CCA">
        <w:rPr>
          <w:rFonts w:ascii="Helvetica" w:hAnsi="Helvetica" w:eastAsia="Helvetica" w:cs="Helvetica"/>
          <w:color w:val="FF0000"/>
        </w:rPr>
        <w:t>]</w:t>
      </w:r>
    </w:p>
    <w:p w:rsidR="00EF1A02" w:rsidP="0E038CCA" w:rsidRDefault="007733C3" w14:paraId="6FCA23E1" w14:textId="3AFB7E39">
      <w:pPr>
        <w:rPr>
          <w:rFonts w:ascii="Helvetica" w:hAnsi="Helvetica" w:eastAsia="Helvetica" w:cs="Helvetica"/>
          <w:sz w:val="24"/>
          <w:szCs w:val="24"/>
        </w:rPr>
      </w:pPr>
      <w:r w:rsidRPr="0E038CCA">
        <w:rPr>
          <w:rFonts w:ascii="Helvetica" w:hAnsi="Helvetica" w:eastAsia="Helvetica" w:cs="Helvetica"/>
          <w:sz w:val="24"/>
          <w:szCs w:val="24"/>
        </w:rPr>
        <w:t>Thank you for completing those tasks</w:t>
      </w:r>
      <w:r w:rsidRPr="0E038CCA">
        <w:rPr>
          <w:rFonts w:ascii="Helvetica" w:hAnsi="Helvetica" w:eastAsia="Helvetica" w:cs="Helvetica"/>
          <w:sz w:val="24"/>
          <w:szCs w:val="24"/>
        </w:rPr>
        <w:t xml:space="preserve">. </w:t>
      </w:r>
    </w:p>
    <w:p w:rsidR="00EF1A02" w:rsidP="0DB0F4C5" w:rsidRDefault="00106DF9" w14:paraId="3CC44A2B" w14:textId="5B468640">
      <w:pPr>
        <w:rPr>
          <w:rFonts w:ascii="Helvetica" w:hAnsi="Helvetica" w:eastAsia="Helvetica" w:cs="Helvetica"/>
          <w:sz w:val="24"/>
          <w:szCs w:val="24"/>
        </w:rPr>
      </w:pPr>
      <w:r w:rsidRPr="0E038CCA">
        <w:rPr>
          <w:rFonts w:ascii="Helvetica" w:hAnsi="Helvetica" w:eastAsia="Helvetica" w:cs="Helvetica"/>
          <w:sz w:val="24"/>
          <w:szCs w:val="24"/>
        </w:rPr>
        <w:t xml:space="preserve">So now I am going to have you stop sharing your screen and I will pull </w:t>
      </w:r>
      <w:r w:rsidRPr="0E038CCA">
        <w:rPr>
          <w:rFonts w:ascii="Helvetica" w:hAnsi="Helvetica" w:eastAsia="Helvetica" w:cs="Helvetica"/>
          <w:sz w:val="24"/>
          <w:szCs w:val="24"/>
        </w:rPr>
        <w:t>mine</w:t>
      </w:r>
      <w:r w:rsidRPr="0E038CCA" w:rsidR="1EA6FA36">
        <w:rPr>
          <w:rFonts w:ascii="Helvetica" w:hAnsi="Helvetica" w:eastAsia="Helvetica" w:cs="Helvetica"/>
          <w:sz w:val="24"/>
          <w:szCs w:val="24"/>
        </w:rPr>
        <w:t xml:space="preserve"> up</w:t>
      </w:r>
      <w:r w:rsidRPr="0E038CCA">
        <w:rPr>
          <w:rFonts w:ascii="Helvetica" w:hAnsi="Helvetica" w:eastAsia="Helvetica" w:cs="Helvetica"/>
          <w:sz w:val="24"/>
          <w:szCs w:val="24"/>
        </w:rPr>
        <w:t xml:space="preserve">. </w:t>
      </w:r>
      <w:r w:rsidRPr="0E038CCA" w:rsidR="001677DC">
        <w:rPr>
          <w:rFonts w:ascii="Helvetica" w:hAnsi="Helvetica" w:eastAsia="Helvetica" w:cs="Helvetica"/>
          <w:sz w:val="24"/>
          <w:szCs w:val="24"/>
        </w:rPr>
        <w:t xml:space="preserve">I am going to show you two options </w:t>
      </w:r>
      <w:r w:rsidRPr="0E038CCA" w:rsidR="002E5004">
        <w:rPr>
          <w:rFonts w:ascii="Helvetica" w:hAnsi="Helvetica" w:eastAsia="Helvetica" w:cs="Helvetica"/>
          <w:sz w:val="24"/>
          <w:szCs w:val="24"/>
        </w:rPr>
        <w:t xml:space="preserve">and </w:t>
      </w:r>
      <w:r w:rsidRPr="0E038CCA" w:rsidR="00A026CD">
        <w:rPr>
          <w:rFonts w:ascii="Helvetica" w:hAnsi="Helvetica" w:eastAsia="Helvetica" w:cs="Helvetica"/>
          <w:sz w:val="24"/>
          <w:szCs w:val="24"/>
        </w:rPr>
        <w:t xml:space="preserve">I want you to give me your feedback. </w:t>
      </w:r>
    </w:p>
    <w:p w:rsidR="00671747" w:rsidP="0DB0F4C5" w:rsidRDefault="00671747" w14:paraId="26DD8459" w14:textId="5D83F6E6">
      <w:pPr>
        <w:rPr>
          <w:rFonts w:ascii="Helvetica" w:hAnsi="Helvetica" w:eastAsia="Helvetica" w:cs="Helvetica"/>
          <w:sz w:val="24"/>
          <w:szCs w:val="24"/>
        </w:rPr>
      </w:pPr>
      <w:r w:rsidRPr="0E038CCA">
        <w:rPr>
          <w:rFonts w:ascii="Helvetica" w:hAnsi="Helvetica" w:eastAsia="Helvetica" w:cs="Helvetica"/>
          <w:sz w:val="24"/>
          <w:szCs w:val="24"/>
        </w:rPr>
        <w:t xml:space="preserve">*Pull up screen with </w:t>
      </w:r>
      <w:r w:rsidRPr="0711E54C" w:rsidR="4626BB24">
        <w:rPr>
          <w:rFonts w:ascii="Helvetica" w:hAnsi="Helvetica" w:eastAsia="Helvetica" w:cs="Helvetica"/>
          <w:sz w:val="24"/>
          <w:szCs w:val="24"/>
        </w:rPr>
        <w:t>select</w:t>
      </w:r>
      <w:r w:rsidRPr="0711E54C" w:rsidR="4626BB24">
        <w:rPr>
          <w:rFonts w:ascii="Helvetica" w:hAnsi="Helvetica" w:eastAsia="Helvetica" w:cs="Helvetica"/>
          <w:sz w:val="24"/>
          <w:szCs w:val="24"/>
        </w:rPr>
        <w:t xml:space="preserve"> </w:t>
      </w:r>
      <w:r w:rsidRPr="2771E8F8" w:rsidR="4626BB24">
        <w:rPr>
          <w:rFonts w:ascii="Helvetica" w:hAnsi="Helvetica" w:eastAsia="Helvetica" w:cs="Helvetica"/>
          <w:sz w:val="24"/>
          <w:szCs w:val="24"/>
        </w:rPr>
        <w:t xml:space="preserve">and unselect </w:t>
      </w:r>
      <w:r w:rsidRPr="2771E8F8" w:rsidR="0021633C">
        <w:rPr>
          <w:rFonts w:ascii="Helvetica" w:hAnsi="Helvetica" w:eastAsia="Helvetica" w:cs="Helvetica"/>
          <w:sz w:val="24"/>
          <w:szCs w:val="24"/>
        </w:rPr>
        <w:t>options</w:t>
      </w:r>
    </w:p>
    <w:p w:rsidR="0021633C" w:rsidP="0DB0F4C5" w:rsidRDefault="0021633C" w14:paraId="0F1F3D63" w14:textId="0FA98A37">
      <w:pPr>
        <w:rPr>
          <w:rFonts w:ascii="Helvetica" w:hAnsi="Helvetica" w:eastAsia="Helvetica" w:cs="Helvetica"/>
          <w:sz w:val="24"/>
          <w:szCs w:val="24"/>
        </w:rPr>
      </w:pPr>
      <w:commentRangeStart w:id="645937670"/>
      <w:r w:rsidRPr="7FC8C8F6" w:rsidR="0021633C">
        <w:rPr>
          <w:rFonts w:ascii="Helvetica" w:hAnsi="Helvetica" w:eastAsia="Helvetica" w:cs="Helvetica"/>
          <w:sz w:val="24"/>
          <w:szCs w:val="24"/>
        </w:rPr>
        <w:t xml:space="preserve">The first </w:t>
      </w:r>
      <w:r w:rsidRPr="7FC8C8F6" w:rsidR="6CD54ECF">
        <w:rPr>
          <w:rFonts w:ascii="Helvetica" w:hAnsi="Helvetica" w:eastAsia="Helvetica" w:cs="Helvetica"/>
          <w:sz w:val="24"/>
          <w:szCs w:val="24"/>
        </w:rPr>
        <w:t xml:space="preserve">option </w:t>
      </w:r>
      <w:r w:rsidRPr="7FC8C8F6" w:rsidR="0021633C">
        <w:rPr>
          <w:rFonts w:ascii="Helvetica" w:hAnsi="Helvetica" w:eastAsia="Helvetica" w:cs="Helvetica"/>
          <w:sz w:val="24"/>
          <w:szCs w:val="24"/>
        </w:rPr>
        <w:t xml:space="preserve">you are looking at is </w:t>
      </w:r>
      <w:del w:author="Alexanderson, Lauren" w:date="2021-09-15T23:04:43.144Z" w:id="586018932">
        <w:r w:rsidRPr="7FC8C8F6" w:rsidDel="00183917">
          <w:rPr>
            <w:rFonts w:ascii="Helvetica" w:hAnsi="Helvetica" w:eastAsia="Helvetica" w:cs="Helvetica"/>
            <w:sz w:val="24"/>
            <w:szCs w:val="24"/>
          </w:rPr>
          <w:delText xml:space="preserve">the </w:delText>
        </w:r>
      </w:del>
      <w:commentRangeStart w:id="557649122"/>
      <w:ins w:author="Alexanderson, Lauren" w:date="2021-09-15T23:04:44.771Z" w:id="1111888593">
        <w:r w:rsidRPr="7FC8C8F6" w:rsidR="47D32189">
          <w:rPr>
            <w:rFonts w:ascii="Helvetica" w:hAnsi="Helvetica" w:eastAsia="Helvetica" w:cs="Helvetica"/>
            <w:sz w:val="24"/>
            <w:szCs w:val="24"/>
          </w:rPr>
          <w:t>a</w:t>
        </w:r>
      </w:ins>
      <w:del w:author="Alexanderson, Lauren" w:date="2021-09-15T23:04:43.144Z" w:id="614821569">
        <w:r w:rsidRPr="7FC8C8F6" w:rsidDel="00183917">
          <w:rPr>
            <w:rFonts w:ascii="Helvetica" w:hAnsi="Helvetica" w:eastAsia="Helvetica" w:cs="Helvetica"/>
            <w:sz w:val="24"/>
            <w:szCs w:val="24"/>
          </w:rPr>
          <w:delText>Search My Records</w:delText>
        </w:r>
      </w:del>
      <w:commentRangeEnd w:id="557649122"/>
      <w:r>
        <w:rPr>
          <w:rStyle w:val="CommentReference"/>
        </w:rPr>
        <w:commentReference w:id="557649122"/>
      </w:r>
      <w:r w:rsidRPr="7FC8C8F6" w:rsidR="00183917">
        <w:rPr>
          <w:rFonts w:ascii="Helvetica" w:hAnsi="Helvetica" w:eastAsia="Helvetica" w:cs="Helvetica"/>
          <w:sz w:val="24"/>
          <w:szCs w:val="24"/>
        </w:rPr>
        <w:t xml:space="preserve"> table with </w:t>
      </w:r>
      <w:r w:rsidRPr="7FC8C8F6" w:rsidR="00183917">
        <w:rPr>
          <w:rFonts w:ascii="Helvetica" w:hAnsi="Helvetica" w:eastAsia="Helvetica" w:cs="Helvetica"/>
          <w:sz w:val="24"/>
          <w:szCs w:val="24"/>
        </w:rPr>
        <w:t>all of</w:t>
      </w:r>
      <w:r w:rsidRPr="7FC8C8F6" w:rsidR="00183917">
        <w:rPr>
          <w:rFonts w:ascii="Helvetica" w:hAnsi="Helvetica" w:eastAsia="Helvetica" w:cs="Helvetica"/>
          <w:sz w:val="24"/>
          <w:szCs w:val="24"/>
        </w:rPr>
        <w:t xml:space="preserve"> the information selected. This is what it would look like when you first enter the page. All your</w:t>
      </w:r>
      <w:r w:rsidRPr="7FC8C8F6" w:rsidR="00183917">
        <w:rPr>
          <w:rFonts w:ascii="Helvetica" w:hAnsi="Helvetica" w:eastAsia="Helvetica" w:cs="Helvetica"/>
          <w:sz w:val="24"/>
          <w:szCs w:val="24"/>
        </w:rPr>
        <w:t xml:space="preserve"> </w:t>
      </w:r>
      <w:r w:rsidRPr="7FC8C8F6" w:rsidR="007D0C13">
        <w:rPr>
          <w:rFonts w:ascii="Helvetica" w:hAnsi="Helvetica" w:eastAsia="Helvetica" w:cs="Helvetica"/>
          <w:sz w:val="24"/>
          <w:szCs w:val="24"/>
        </w:rPr>
        <w:t>records</w:t>
      </w:r>
      <w:r w:rsidRPr="7FC8C8F6" w:rsidR="00183917">
        <w:rPr>
          <w:rFonts w:ascii="Helvetica" w:hAnsi="Helvetica" w:eastAsia="Helvetica" w:cs="Helvetica"/>
          <w:sz w:val="24"/>
          <w:szCs w:val="24"/>
        </w:rPr>
        <w:t xml:space="preserve"> will already be selected</w:t>
      </w:r>
      <w:r w:rsidRPr="7FC8C8F6" w:rsidR="2DEADC49">
        <w:rPr>
          <w:rFonts w:ascii="Helvetica" w:hAnsi="Helvetica" w:eastAsia="Helvetica" w:cs="Helvetica"/>
          <w:sz w:val="24"/>
          <w:szCs w:val="24"/>
        </w:rPr>
        <w:t>,</w:t>
      </w:r>
      <w:r w:rsidRPr="7FC8C8F6" w:rsidR="00183917">
        <w:rPr>
          <w:rFonts w:ascii="Helvetica" w:hAnsi="Helvetica" w:eastAsia="Helvetica" w:cs="Helvetica"/>
          <w:sz w:val="24"/>
          <w:szCs w:val="24"/>
        </w:rPr>
        <w:t xml:space="preserve"> and you will be able to unselect </w:t>
      </w:r>
      <w:r w:rsidRPr="7FC8C8F6" w:rsidR="009C0D74">
        <w:rPr>
          <w:rFonts w:ascii="Helvetica" w:hAnsi="Helvetica" w:eastAsia="Helvetica" w:cs="Helvetica"/>
          <w:sz w:val="24"/>
          <w:szCs w:val="24"/>
        </w:rPr>
        <w:t xml:space="preserve">anything if you want to filter your results. </w:t>
      </w:r>
    </w:p>
    <w:p w:rsidR="00231BCC" w:rsidP="0DB0F4C5" w:rsidRDefault="00231BCC" w14:paraId="4072C86B" w14:textId="6910B5CA" w14:noSpellErr="1">
      <w:pPr>
        <w:rPr>
          <w:rFonts w:ascii="Helvetica" w:hAnsi="Helvetica" w:eastAsia="Helvetica" w:cs="Helvetica"/>
          <w:sz w:val="24"/>
          <w:szCs w:val="24"/>
        </w:rPr>
      </w:pPr>
      <w:r w:rsidRPr="7FC8C8F6" w:rsidR="00231BCC">
        <w:rPr>
          <w:rFonts w:ascii="Helvetica" w:hAnsi="Helvetica" w:eastAsia="Helvetica" w:cs="Helvetica"/>
          <w:sz w:val="24"/>
          <w:szCs w:val="24"/>
        </w:rPr>
        <w:t>The second option</w:t>
      </w:r>
      <w:r w:rsidRPr="7FC8C8F6" w:rsidR="3CECAA29">
        <w:rPr>
          <w:rFonts w:ascii="Helvetica" w:hAnsi="Helvetica" w:eastAsia="Helvetica" w:cs="Helvetica"/>
          <w:sz w:val="24"/>
          <w:szCs w:val="24"/>
        </w:rPr>
        <w:t>,</w:t>
      </w:r>
      <w:r w:rsidRPr="7FC8C8F6" w:rsidR="00231BCC">
        <w:rPr>
          <w:rFonts w:ascii="Helvetica" w:hAnsi="Helvetica" w:eastAsia="Helvetica" w:cs="Helvetica"/>
          <w:sz w:val="24"/>
          <w:szCs w:val="24"/>
        </w:rPr>
        <w:t xml:space="preserve"> </w:t>
      </w:r>
      <w:r w:rsidRPr="7FC8C8F6" w:rsidR="00231BCC">
        <w:rPr>
          <w:rFonts w:ascii="Helvetica" w:hAnsi="Helvetica" w:eastAsia="Helvetica" w:cs="Helvetica"/>
          <w:sz w:val="24"/>
          <w:szCs w:val="24"/>
        </w:rPr>
        <w:t xml:space="preserve">everything is </w:t>
      </w:r>
      <w:r w:rsidRPr="7FC8C8F6" w:rsidR="00F71651">
        <w:rPr>
          <w:rFonts w:ascii="Helvetica" w:hAnsi="Helvetica" w:eastAsia="Helvetica" w:cs="Helvetica"/>
          <w:sz w:val="24"/>
          <w:szCs w:val="24"/>
        </w:rPr>
        <w:t xml:space="preserve">unselected and blank so you can make your own selection of what you </w:t>
      </w:r>
      <w:r w:rsidRPr="7FC8C8F6" w:rsidR="0A2BF150">
        <w:rPr>
          <w:rFonts w:ascii="Helvetica" w:hAnsi="Helvetica" w:eastAsia="Helvetica" w:cs="Helvetica"/>
          <w:sz w:val="24"/>
          <w:szCs w:val="24"/>
        </w:rPr>
        <w:t>want</w:t>
      </w:r>
      <w:r w:rsidRPr="7FC8C8F6" w:rsidR="31C959CB">
        <w:rPr>
          <w:rFonts w:ascii="Helvetica" w:hAnsi="Helvetica" w:eastAsia="Helvetica" w:cs="Helvetica"/>
          <w:sz w:val="24"/>
          <w:szCs w:val="24"/>
        </w:rPr>
        <w:t xml:space="preserve"> </w:t>
      </w:r>
      <w:r w:rsidRPr="7FC8C8F6" w:rsidR="31C959CB">
        <w:rPr>
          <w:rFonts w:ascii="Helvetica" w:hAnsi="Helvetica" w:eastAsia="Helvetica" w:cs="Helvetica"/>
          <w:sz w:val="24"/>
          <w:szCs w:val="24"/>
        </w:rPr>
        <w:t>to find</w:t>
      </w:r>
      <w:r w:rsidRPr="7FC8C8F6" w:rsidR="00F71651">
        <w:rPr>
          <w:rFonts w:ascii="Helvetica" w:hAnsi="Helvetica" w:eastAsia="Helvetica" w:cs="Helvetica"/>
          <w:sz w:val="24"/>
          <w:szCs w:val="24"/>
        </w:rPr>
        <w:t>.</w:t>
      </w:r>
      <w:commentRangeEnd w:id="645937670"/>
      <w:r>
        <w:rPr>
          <w:rStyle w:val="CommentReference"/>
        </w:rPr>
        <w:commentReference w:id="645937670"/>
      </w:r>
    </w:p>
    <w:p w:rsidR="00A30532" w:rsidP="0DB0F4C5" w:rsidRDefault="00A30532" w14:paraId="0576AF29" w14:textId="01ADBFA2">
      <w:pPr>
        <w:rPr>
          <w:rFonts w:ascii="Helvetica" w:hAnsi="Helvetica" w:eastAsia="Helvetica" w:cs="Helvetica"/>
          <w:sz w:val="24"/>
          <w:szCs w:val="24"/>
        </w:rPr>
      </w:pPr>
      <w:r w:rsidRPr="0E038CCA">
        <w:rPr>
          <w:rFonts w:ascii="Helvetica" w:hAnsi="Helvetica" w:eastAsia="Helvetica" w:cs="Helvetica"/>
          <w:sz w:val="24"/>
          <w:szCs w:val="24"/>
        </w:rPr>
        <w:t xml:space="preserve">Which of these two </w:t>
      </w:r>
      <w:r w:rsidRPr="0E038CCA" w:rsidR="00B21133">
        <w:rPr>
          <w:rFonts w:ascii="Helvetica" w:hAnsi="Helvetica" w:eastAsia="Helvetica" w:cs="Helvetica"/>
          <w:sz w:val="24"/>
          <w:szCs w:val="24"/>
        </w:rPr>
        <w:t>options</w:t>
      </w:r>
      <w:r w:rsidRPr="0E038CCA">
        <w:rPr>
          <w:rFonts w:ascii="Helvetica" w:hAnsi="Helvetica" w:eastAsia="Helvetica" w:cs="Helvetica"/>
          <w:sz w:val="24"/>
          <w:szCs w:val="24"/>
        </w:rPr>
        <w:t xml:space="preserve"> </w:t>
      </w:r>
      <w:r w:rsidRPr="3690EFD0">
        <w:rPr>
          <w:rFonts w:ascii="Helvetica" w:hAnsi="Helvetica" w:eastAsia="Helvetica" w:cs="Helvetica"/>
          <w:sz w:val="24"/>
          <w:szCs w:val="24"/>
        </w:rPr>
        <w:t>d</w:t>
      </w:r>
      <w:r w:rsidRPr="3690EFD0" w:rsidR="490C1BDF">
        <w:rPr>
          <w:rFonts w:ascii="Helvetica" w:hAnsi="Helvetica" w:eastAsia="Helvetica" w:cs="Helvetica"/>
          <w:sz w:val="24"/>
          <w:szCs w:val="24"/>
        </w:rPr>
        <w:t>o</w:t>
      </w:r>
      <w:r w:rsidRPr="0E038CCA">
        <w:rPr>
          <w:rFonts w:ascii="Helvetica" w:hAnsi="Helvetica" w:eastAsia="Helvetica" w:cs="Helvetica"/>
          <w:sz w:val="24"/>
          <w:szCs w:val="24"/>
        </w:rPr>
        <w:t xml:space="preserve"> </w:t>
      </w:r>
      <w:r w:rsidRPr="0E038CCA">
        <w:rPr>
          <w:rFonts w:ascii="Helvetica" w:hAnsi="Helvetica" w:eastAsia="Helvetica" w:cs="Helvetica"/>
          <w:sz w:val="24"/>
          <w:szCs w:val="24"/>
        </w:rPr>
        <w:t xml:space="preserve">you prefer? Why? </w:t>
      </w:r>
    </w:p>
    <w:p w:rsidR="00A30532" w:rsidP="0DB0F4C5" w:rsidRDefault="00B21133" w14:paraId="33310F07" w14:textId="62A6F217">
      <w:pPr>
        <w:rPr>
          <w:rFonts w:ascii="Helvetica" w:hAnsi="Helvetica" w:eastAsia="Helvetica" w:cs="Helvetica"/>
          <w:sz w:val="24"/>
          <w:szCs w:val="24"/>
        </w:rPr>
      </w:pPr>
      <w:r w:rsidRPr="7FC8C8F6" w:rsidR="00B21133">
        <w:rPr>
          <w:rFonts w:ascii="Helvetica" w:hAnsi="Helvetica" w:eastAsia="Helvetica" w:cs="Helvetica"/>
          <w:sz w:val="24"/>
          <w:szCs w:val="24"/>
        </w:rPr>
        <w:t xml:space="preserve">Which option </w:t>
      </w:r>
      <w:del w:author="Alexanderson, Lauren" w:date="2021-09-15T23:13:30.438Z" w:id="659389581">
        <w:r w:rsidRPr="7FC8C8F6" w:rsidDel="00B21133">
          <w:rPr>
            <w:rFonts w:ascii="Helvetica" w:hAnsi="Helvetica" w:eastAsia="Helvetica" w:cs="Helvetica"/>
            <w:sz w:val="24"/>
            <w:szCs w:val="24"/>
          </w:rPr>
          <w:delText xml:space="preserve">do you think </w:delText>
        </w:r>
      </w:del>
      <w:r w:rsidRPr="7FC8C8F6" w:rsidR="00B21133">
        <w:rPr>
          <w:rFonts w:ascii="Helvetica" w:hAnsi="Helvetica" w:eastAsia="Helvetica" w:cs="Helvetica"/>
          <w:sz w:val="24"/>
          <w:szCs w:val="24"/>
        </w:rPr>
        <w:t>would be the most effective</w:t>
      </w:r>
      <w:ins w:author="Alexanderson, Lauren" w:date="2021-09-15T23:13:33.013Z" w:id="1471749484">
        <w:r w:rsidRPr="7FC8C8F6" w:rsidR="6C7568B0">
          <w:rPr>
            <w:rFonts w:ascii="Helvetica" w:hAnsi="Helvetica" w:eastAsia="Helvetica" w:cs="Helvetica"/>
            <w:sz w:val="24"/>
            <w:szCs w:val="24"/>
          </w:rPr>
          <w:t xml:space="preserve"> for you</w:t>
        </w:r>
      </w:ins>
      <w:r w:rsidRPr="7FC8C8F6" w:rsidR="00B21133">
        <w:rPr>
          <w:rFonts w:ascii="Helvetica" w:hAnsi="Helvetica" w:eastAsia="Helvetica" w:cs="Helvetica"/>
          <w:sz w:val="24"/>
          <w:szCs w:val="24"/>
        </w:rPr>
        <w:t xml:space="preserve"> for </w:t>
      </w:r>
      <w:r w:rsidRPr="7FC8C8F6" w:rsidR="006844AF">
        <w:rPr>
          <w:rFonts w:ascii="Helvetica" w:hAnsi="Helvetica" w:eastAsia="Helvetica" w:cs="Helvetica"/>
          <w:sz w:val="24"/>
          <w:szCs w:val="24"/>
        </w:rPr>
        <w:t xml:space="preserve">finding </w:t>
      </w:r>
      <w:del w:author="Alexanderson, Lauren" w:date="2021-09-15T23:13:42.021Z" w:id="1342117654">
        <w:r w:rsidRPr="7FC8C8F6" w:rsidDel="006844AF">
          <w:rPr>
            <w:rFonts w:ascii="Helvetica" w:hAnsi="Helvetica" w:eastAsia="Helvetica" w:cs="Helvetica"/>
            <w:sz w:val="24"/>
            <w:szCs w:val="24"/>
          </w:rPr>
          <w:delText xml:space="preserve">your </w:delText>
        </w:r>
      </w:del>
      <w:ins w:author="Alexanderson, Lauren" w:date="2021-09-15T23:13:38.047Z" w:id="1639660808">
        <w:r w:rsidRPr="7FC8C8F6" w:rsidR="7874AC02">
          <w:rPr>
            <w:rFonts w:ascii="Helvetica" w:hAnsi="Helvetica" w:eastAsia="Helvetica" w:cs="Helvetica"/>
            <w:sz w:val="24"/>
            <w:szCs w:val="24"/>
          </w:rPr>
          <w:t xml:space="preserve">the records you want </w:t>
        </w:r>
      </w:ins>
      <w:del w:author="Alexanderson, Lauren" w:date="2021-09-15T23:13:39.805Z" w:id="2020541992">
        <w:r w:rsidRPr="7FC8C8F6" w:rsidDel="006844AF">
          <w:rPr>
            <w:rFonts w:ascii="Helvetica" w:hAnsi="Helvetica" w:eastAsia="Helvetica" w:cs="Helvetica"/>
            <w:sz w:val="24"/>
            <w:szCs w:val="24"/>
          </w:rPr>
          <w:delText xml:space="preserve">records </w:delText>
        </w:r>
      </w:del>
      <w:r w:rsidRPr="7FC8C8F6" w:rsidR="006844AF">
        <w:rPr>
          <w:rFonts w:ascii="Helvetica" w:hAnsi="Helvetica" w:eastAsia="Helvetica" w:cs="Helvetica"/>
          <w:sz w:val="24"/>
          <w:szCs w:val="24"/>
        </w:rPr>
        <w:t xml:space="preserve">quickly? </w:t>
      </w:r>
    </w:p>
    <w:p w:rsidR="006844AF" w:rsidP="0DB0F4C5" w:rsidRDefault="006844AF" w14:paraId="0E4904D6" w14:textId="46850D0D">
      <w:pPr>
        <w:rPr>
          <w:rFonts w:ascii="Helvetica" w:hAnsi="Helvetica" w:eastAsia="Helvetica" w:cs="Helvetica"/>
          <w:sz w:val="24"/>
          <w:szCs w:val="24"/>
        </w:rPr>
      </w:pPr>
      <w:r w:rsidRPr="0E038CCA">
        <w:rPr>
          <w:rFonts w:ascii="Helvetica" w:hAnsi="Helvetica" w:eastAsia="Helvetica" w:cs="Helvetica"/>
          <w:sz w:val="24"/>
          <w:szCs w:val="24"/>
        </w:rPr>
        <w:t xml:space="preserve">Thank you for your feedback! </w:t>
      </w:r>
    </w:p>
    <w:p w:rsidR="00F93E90" w:rsidP="0DB0F4C5" w:rsidRDefault="00F93E90" w14:paraId="67F32E7D" w14:textId="4D091A3D">
      <w:pPr>
        <w:rPr>
          <w:rFonts w:ascii="Helvetica" w:hAnsi="Helvetica" w:eastAsia="Helvetica" w:cs="Helvetica"/>
          <w:color w:val="000000" w:themeColor="text1"/>
          <w:sz w:val="20"/>
          <w:szCs w:val="20"/>
        </w:rPr>
      </w:pPr>
    </w:p>
    <w:p w:rsidR="00EF1A02" w:rsidP="760C8CEC" w:rsidRDefault="546D8E11" w14:paraId="68561F5E" w14:textId="6B0B1F60">
      <w:pPr>
        <w:rPr>
          <w:rFonts w:ascii="Helvetica" w:hAnsi="Helvetica" w:eastAsia="Helvetica" w:cs="Helvetica"/>
          <w:color w:val="000000" w:themeColor="text1"/>
          <w:sz w:val="20"/>
          <w:szCs w:val="20"/>
        </w:rPr>
      </w:pPr>
      <w:r w:rsidRPr="760C8CEC">
        <w:rPr>
          <w:rFonts w:ascii="Helvetica" w:hAnsi="Helvetica" w:eastAsia="Helvetica" w:cs="Helvetica"/>
          <w:b/>
          <w:bCs/>
          <w:color w:val="000000" w:themeColor="text1"/>
          <w:sz w:val="24"/>
          <w:szCs w:val="24"/>
        </w:rPr>
        <w:t>Post-test questions</w:t>
      </w:r>
    </w:p>
    <w:p w:rsidRPr="002E256D" w:rsidR="00AA0B6E" w:rsidP="002E256D" w:rsidRDefault="69E624C3" w14:paraId="304C9DD5" w14:textId="541A93FC">
      <w:pPr>
        <w:rPr>
          <w:rFonts w:ascii="Arial" w:hAnsi="Arial" w:eastAsia="Arial" w:cs="Arial"/>
          <w:color w:val="000000" w:themeColor="text1"/>
          <w:sz w:val="24"/>
          <w:szCs w:val="24"/>
        </w:rPr>
      </w:pPr>
      <w:r w:rsidRPr="760C8CEC">
        <w:rPr>
          <w:rFonts w:ascii="Arial" w:hAnsi="Arial" w:eastAsia="Arial" w:cs="Arial"/>
          <w:color w:val="000000" w:themeColor="text1"/>
          <w:sz w:val="24"/>
          <w:szCs w:val="24"/>
        </w:rPr>
        <w:t>Ok, we are finished with all the tasks for today. Thank you very much. Before we end today, I would like to go over a few questions to wrap this session up.</w:t>
      </w:r>
    </w:p>
    <w:p w:rsidR="2074B5B1" w:rsidP="760C8CEC" w:rsidRDefault="2074B5B1" w14:paraId="1408CCEC" w14:textId="064FBD70">
      <w:pPr>
        <w:spacing w:line="253" w:lineRule="exact"/>
        <w:rPr>
          <w:rFonts w:ascii="Helvetica" w:hAnsi="Helvetica" w:eastAsia="Helvetica" w:cs="Helvetica"/>
          <w:color w:val="FF0000"/>
        </w:rPr>
      </w:pPr>
      <w:r w:rsidRPr="760C8CEC">
        <w:rPr>
          <w:rFonts w:ascii="Helvetica" w:hAnsi="Helvetica" w:eastAsia="Helvetica" w:cs="Helvetica"/>
          <w:color w:val="FF0000"/>
        </w:rPr>
        <w:t>[Question 1]</w:t>
      </w:r>
    </w:p>
    <w:p w:rsidR="69E624C3" w:rsidP="7FC8C8F6" w:rsidRDefault="69E624C3" w14:paraId="3BC0907A" w14:textId="28BC72BD">
      <w:pPr>
        <w:pStyle w:val="Normal"/>
        <w:bidi w:val="0"/>
        <w:spacing w:before="0" w:beforeAutospacing="off" w:after="160" w:afterAutospacing="off" w:line="259" w:lineRule="auto"/>
        <w:ind w:left="0" w:right="0"/>
        <w:jc w:val="left"/>
        <w:rPr>
          <w:rFonts w:ascii="Helvetica" w:hAnsi="Helvetica" w:eastAsia="Helvetica" w:cs="Helvetica"/>
          <w:sz w:val="24"/>
          <w:szCs w:val="24"/>
        </w:rPr>
      </w:pPr>
      <w:commentRangeStart w:id="4572096"/>
      <w:del w:author="Alexanderson, Lauren" w:date="2021-09-15T23:15:59.024Z" w:id="857500982">
        <w:r w:rsidRPr="7FC8C8F6" w:rsidDel="69E624C3">
          <w:rPr>
            <w:rFonts w:ascii="Helvetica" w:hAnsi="Helvetica" w:eastAsia="Helvetica" w:cs="Helvetica"/>
            <w:sz w:val="24"/>
            <w:szCs w:val="24"/>
          </w:rPr>
          <w:delText>If you had to name one or a few difficulties you had with the tasks, what would it be?</w:delText>
        </w:r>
      </w:del>
      <w:commentRangeEnd w:id="4572096"/>
      <w:r>
        <w:rPr>
          <w:rStyle w:val="CommentReference"/>
        </w:rPr>
        <w:commentReference w:id="4572096"/>
      </w:r>
    </w:p>
    <w:p w:rsidR="760C8CEC" w:rsidP="1291A486" w:rsidRDefault="760C8CEC" w14:paraId="06CA84CD" w14:textId="73D4688D">
      <w:pPr>
        <w:rPr>
          <w:rFonts w:ascii="Helvetica" w:hAnsi="Helvetica" w:eastAsia="Helvetica" w:cs="Helvetica"/>
          <w:sz w:val="24"/>
          <w:szCs w:val="24"/>
        </w:rPr>
      </w:pPr>
      <w:ins w:author="Alexanderson, Lauren" w:date="2021-09-15T23:16:59.965Z" w:id="616673255">
        <w:r w:rsidRPr="7FC8C8F6" w:rsidR="7025C977">
          <w:rPr>
            <w:rFonts w:ascii="Helvetica" w:hAnsi="Helvetica" w:eastAsia="Helvetica" w:cs="Helvetica"/>
            <w:sz w:val="24"/>
            <w:szCs w:val="24"/>
          </w:rPr>
          <w:t>Was there anything that you saw during today’s session th</w:t>
        </w:r>
      </w:ins>
      <w:ins w:author="Alexanderson, Lauren" w:date="2021-09-15T23:17:06.931Z" w:id="1856996016">
        <w:r w:rsidRPr="7FC8C8F6" w:rsidR="7025C977">
          <w:rPr>
            <w:rFonts w:ascii="Helvetica" w:hAnsi="Helvetica" w:eastAsia="Helvetica" w:cs="Helvetica"/>
            <w:sz w:val="24"/>
            <w:szCs w:val="24"/>
          </w:rPr>
          <w:t xml:space="preserve">at you thought we could make clearer? </w:t>
        </w:r>
      </w:ins>
    </w:p>
    <w:p w:rsidR="7C0DAB1F" w:rsidP="1291A486" w:rsidRDefault="7C0DAB1F" w14:paraId="0FB19520" w14:textId="291388DD">
      <w:pPr>
        <w:spacing w:line="253" w:lineRule="exact"/>
        <w:rPr>
          <w:del w:author="Alexanderson, Lauren" w:date="2021-09-15T23:15:23.158Z" w:id="752466862"/>
          <w:rFonts w:ascii="Helvetica" w:hAnsi="Helvetica" w:eastAsia="Helvetica" w:cs="Helvetica"/>
          <w:color w:val="FF0000"/>
        </w:rPr>
      </w:pPr>
      <w:del w:author="Alexanderson, Lauren" w:date="2021-09-15T23:15:23.158Z" w:id="735572725">
        <w:r w:rsidRPr="7FC8C8F6" w:rsidDel="7C0DAB1F">
          <w:rPr>
            <w:rFonts w:ascii="Helvetica" w:hAnsi="Helvetica" w:eastAsia="Helvetica" w:cs="Helvetica"/>
            <w:color w:val="FF0000"/>
          </w:rPr>
          <w:delText xml:space="preserve">[Question </w:delText>
        </w:r>
        <w:r w:rsidRPr="7FC8C8F6" w:rsidDel="097633A3">
          <w:rPr>
            <w:rFonts w:ascii="Helvetica" w:hAnsi="Helvetica" w:eastAsia="Helvetica" w:cs="Helvetica"/>
            <w:color w:val="FF0000"/>
          </w:rPr>
          <w:delText>2</w:delText>
        </w:r>
        <w:r w:rsidRPr="7FC8C8F6" w:rsidDel="7C0DAB1F">
          <w:rPr>
            <w:rFonts w:ascii="Helvetica" w:hAnsi="Helvetica" w:eastAsia="Helvetica" w:cs="Helvetica"/>
            <w:color w:val="FF0000"/>
          </w:rPr>
          <w:delText>]</w:delText>
        </w:r>
      </w:del>
    </w:p>
    <w:p w:rsidR="69E624C3" w:rsidP="760C8CEC" w:rsidRDefault="69E624C3" w14:paraId="53041765" w14:textId="7BCCF1B2">
      <w:pPr>
        <w:rPr>
          <w:del w:author="Alexanderson, Lauren" w:date="2021-09-15T23:15:23.157Z" w:id="565587928"/>
          <w:rFonts w:ascii="Helvetica" w:hAnsi="Helvetica" w:eastAsia="Helvetica" w:cs="Helvetica"/>
          <w:sz w:val="24"/>
          <w:szCs w:val="24"/>
        </w:rPr>
      </w:pPr>
      <w:del w:author="Alexanderson, Lauren" w:date="2021-09-15T23:15:23.158Z" w:id="1786000946">
        <w:r w:rsidRPr="7FC8C8F6" w:rsidDel="69E624C3">
          <w:rPr>
            <w:rFonts w:ascii="Helvetica" w:hAnsi="Helvetica" w:eastAsia="Helvetica" w:cs="Helvetica"/>
            <w:sz w:val="24"/>
            <w:szCs w:val="24"/>
          </w:rPr>
          <w:delText>Any comments you wanted to add during the test but didn’t?</w:delText>
        </w:r>
      </w:del>
    </w:p>
    <w:p w:rsidR="01DCD7F2" w:rsidP="01DCD7F2" w:rsidRDefault="01DCD7F2" w14:paraId="7E4772D3" w14:textId="7B8F3EAD" w14:noSpellErr="1">
      <w:pPr>
        <w:rPr>
          <w:del w:author="Alexanderson, Lauren" w:date="2021-09-15T23:15:23.157Z" w:id="1355255645"/>
          <w:rFonts w:ascii="Helvetica" w:hAnsi="Helvetica" w:eastAsia="Helvetica" w:cs="Helvetica"/>
          <w:sz w:val="24"/>
          <w:szCs w:val="24"/>
        </w:rPr>
      </w:pPr>
    </w:p>
    <w:p w:rsidR="56D93E65" w:rsidP="01DCD7F2" w:rsidRDefault="56D93E65" w14:paraId="04E2F41F" w14:textId="0FBEB4CF">
      <w:pPr>
        <w:spacing w:line="253" w:lineRule="exact"/>
        <w:rPr>
          <w:rFonts w:ascii="Helvetica" w:hAnsi="Helvetica" w:eastAsia="Helvetica" w:cs="Helvetica"/>
          <w:color w:val="FF0000"/>
        </w:rPr>
      </w:pPr>
      <w:r w:rsidRPr="01DCD7F2">
        <w:rPr>
          <w:rFonts w:ascii="Helvetica" w:hAnsi="Helvetica" w:eastAsia="Helvetica" w:cs="Helvetica"/>
          <w:color w:val="FF0000"/>
        </w:rPr>
        <w:t>[Question 3]</w:t>
      </w:r>
    </w:p>
    <w:p w:rsidR="56D93E65" w:rsidP="01DCD7F2" w:rsidRDefault="0090145F" w14:paraId="59B042AD" w14:textId="1F8CFE1C">
      <w:pPr>
        <w:rPr>
          <w:rFonts w:ascii="Helvetica" w:hAnsi="Helvetica" w:eastAsia="Helvetica" w:cs="Helvetica"/>
          <w:sz w:val="24"/>
          <w:szCs w:val="24"/>
        </w:rPr>
      </w:pPr>
      <w:r w:rsidRPr="7FC8C8F6" w:rsidR="0090145F">
        <w:rPr>
          <w:rFonts w:ascii="Helvetica" w:hAnsi="Helvetica" w:eastAsia="Helvetica" w:cs="Helvetica"/>
          <w:sz w:val="24"/>
          <w:szCs w:val="24"/>
        </w:rPr>
        <w:t>Now that you’ve been through these page</w:t>
      </w:r>
      <w:r w:rsidRPr="7FC8C8F6" w:rsidR="00E84C54">
        <w:rPr>
          <w:rFonts w:ascii="Helvetica" w:hAnsi="Helvetica" w:eastAsia="Helvetica" w:cs="Helvetica"/>
          <w:sz w:val="24"/>
          <w:szCs w:val="24"/>
        </w:rPr>
        <w:t>s, I’m going to ask</w:t>
      </w:r>
      <w:del w:author="Alexanderson, Lauren" w:date="2021-09-15T23:15:17.136Z" w:id="27880507">
        <w:r w:rsidRPr="7FC8C8F6" w:rsidDel="00E84C54">
          <w:rPr>
            <w:rFonts w:ascii="Helvetica" w:hAnsi="Helvetica" w:eastAsia="Helvetica" w:cs="Helvetica"/>
            <w:sz w:val="24"/>
            <w:szCs w:val="24"/>
          </w:rPr>
          <w:delText xml:space="preserve"> this again</w:delText>
        </w:r>
      </w:del>
      <w:r w:rsidRPr="7FC8C8F6" w:rsidR="00E84C54">
        <w:rPr>
          <w:rFonts w:ascii="Helvetica" w:hAnsi="Helvetica" w:eastAsia="Helvetica" w:cs="Helvetica"/>
          <w:sz w:val="24"/>
          <w:szCs w:val="24"/>
        </w:rPr>
        <w:t>, i</w:t>
      </w:r>
      <w:r w:rsidRPr="7FC8C8F6" w:rsidR="56D93E65">
        <w:rPr>
          <w:rFonts w:ascii="Helvetica" w:hAnsi="Helvetica" w:eastAsia="Helvetica" w:cs="Helvetica"/>
          <w:sz w:val="24"/>
          <w:szCs w:val="24"/>
        </w:rPr>
        <w:t xml:space="preserve">f you could </w:t>
      </w:r>
      <w:del w:author="Alexanderson, Lauren" w:date="2021-09-15T23:15:12.624Z" w:id="722291622">
        <w:r w:rsidRPr="7FC8C8F6" w:rsidDel="56D93E65">
          <w:rPr>
            <w:rFonts w:ascii="Helvetica" w:hAnsi="Helvetica" w:eastAsia="Helvetica" w:cs="Helvetica"/>
            <w:sz w:val="24"/>
            <w:szCs w:val="24"/>
          </w:rPr>
          <w:delText xml:space="preserve">change the </w:delText>
        </w:r>
      </w:del>
      <w:r w:rsidRPr="7FC8C8F6" w:rsidR="56D93E65">
        <w:rPr>
          <w:rFonts w:ascii="Helvetica" w:hAnsi="Helvetica" w:eastAsia="Helvetica" w:cs="Helvetica"/>
          <w:sz w:val="24"/>
          <w:szCs w:val="24"/>
        </w:rPr>
        <w:t xml:space="preserve">name of </w:t>
      </w:r>
      <w:del w:author="Alexanderson, Lauren" w:date="2021-09-15T23:15:04.06Z" w:id="1939189975">
        <w:r w:rsidRPr="7FC8C8F6" w:rsidDel="56D93E65">
          <w:rPr>
            <w:rFonts w:ascii="Helvetica" w:hAnsi="Helvetica" w:eastAsia="Helvetica" w:cs="Helvetica"/>
            <w:sz w:val="24"/>
            <w:szCs w:val="24"/>
          </w:rPr>
          <w:delText>Search my Records</w:delText>
        </w:r>
      </w:del>
      <w:ins w:author="Alexanderson, Lauren" w:date="2021-09-15T23:15:07.619Z" w:id="26882317">
        <w:r w:rsidRPr="7FC8C8F6" w:rsidR="45E57707">
          <w:rPr>
            <w:rFonts w:ascii="Helvetica" w:hAnsi="Helvetica" w:eastAsia="Helvetica" w:cs="Helvetica"/>
            <w:sz w:val="24"/>
            <w:szCs w:val="24"/>
          </w:rPr>
          <w:t>the tool you just saw</w:t>
        </w:r>
      </w:ins>
      <w:r w:rsidRPr="7FC8C8F6" w:rsidR="56D93E65">
        <w:rPr>
          <w:rFonts w:ascii="Helvetica" w:hAnsi="Helvetica" w:eastAsia="Helvetica" w:cs="Helvetica"/>
          <w:sz w:val="24"/>
          <w:szCs w:val="24"/>
        </w:rPr>
        <w:t>, what would you call it?</w:t>
      </w:r>
    </w:p>
    <w:p w:rsidR="00176F94" w:rsidP="01DCD7F2" w:rsidRDefault="00176F94" w14:paraId="2A445CC7" w14:textId="77777777">
      <w:pPr>
        <w:rPr>
          <w:rFonts w:ascii="Helvetica" w:hAnsi="Helvetica" w:eastAsia="Helvetica" w:cs="Helvetica"/>
          <w:sz w:val="24"/>
          <w:szCs w:val="24"/>
        </w:rPr>
      </w:pPr>
    </w:p>
    <w:p w:rsidRPr="00420037" w:rsidR="00231E8E" w:rsidP="01DCD7F2" w:rsidRDefault="003F7C35" w14:paraId="67B783D2" w14:textId="3574D9E9">
      <w:pPr>
        <w:rPr>
          <w:rFonts w:ascii="Helvetica" w:hAnsi="Helvetica" w:eastAsia="Helvetica" w:cs="Helvetica"/>
          <w:color w:val="FF0000"/>
          <w:sz w:val="24"/>
          <w:szCs w:val="24"/>
        </w:rPr>
      </w:pPr>
      <w:r w:rsidRPr="00420037">
        <w:rPr>
          <w:rFonts w:ascii="Helvetica" w:hAnsi="Helvetica" w:eastAsia="Helvetica" w:cs="Helvetica"/>
          <w:color w:val="FF0000"/>
          <w:sz w:val="24"/>
          <w:szCs w:val="24"/>
        </w:rPr>
        <w:t xml:space="preserve">[Question 4, </w:t>
      </w:r>
      <w:r w:rsidRPr="00420037">
        <w:rPr>
          <w:rFonts w:ascii="Helvetica" w:hAnsi="Helvetica" w:eastAsia="Helvetica" w:cs="Helvetica"/>
          <w:color w:val="FF0000"/>
          <w:sz w:val="24"/>
          <w:szCs w:val="24"/>
          <w:highlight w:val="yellow"/>
        </w:rPr>
        <w:t xml:space="preserve">if they have </w:t>
      </w:r>
      <w:r w:rsidR="00331C73">
        <w:rPr>
          <w:rFonts w:ascii="Helvetica" w:hAnsi="Helvetica" w:eastAsia="Helvetica" w:cs="Helvetica"/>
          <w:color w:val="FF0000"/>
          <w:sz w:val="24"/>
          <w:szCs w:val="24"/>
          <w:highlight w:val="yellow"/>
        </w:rPr>
        <w:t>download</w:t>
      </w:r>
      <w:r w:rsidR="00F97A2E">
        <w:rPr>
          <w:rFonts w:ascii="Helvetica" w:hAnsi="Helvetica" w:eastAsia="Helvetica" w:cs="Helvetica"/>
          <w:color w:val="FF0000"/>
          <w:sz w:val="24"/>
          <w:szCs w:val="24"/>
          <w:highlight w:val="yellow"/>
        </w:rPr>
        <w:t>ed medical records on MHV</w:t>
      </w:r>
      <w:r w:rsidRPr="00420037">
        <w:rPr>
          <w:rFonts w:ascii="Helvetica" w:hAnsi="Helvetica" w:eastAsia="Helvetica" w:cs="Helvetica"/>
          <w:color w:val="FF0000"/>
          <w:sz w:val="24"/>
          <w:szCs w:val="24"/>
          <w:highlight w:val="yellow"/>
        </w:rPr>
        <w:t xml:space="preserve"> before</w:t>
      </w:r>
      <w:r w:rsidRPr="00420037">
        <w:rPr>
          <w:rFonts w:ascii="Helvetica" w:hAnsi="Helvetica" w:eastAsia="Helvetica" w:cs="Helvetica"/>
          <w:color w:val="FF0000"/>
          <w:sz w:val="24"/>
          <w:szCs w:val="24"/>
        </w:rPr>
        <w:t>]</w:t>
      </w:r>
    </w:p>
    <w:p w:rsidR="003F7C35" w:rsidP="01DCD7F2" w:rsidRDefault="003F7C35" w14:paraId="204A3E43" w14:textId="2E378D47">
      <w:pPr>
        <w:rPr>
          <w:rFonts w:ascii="Helvetica" w:hAnsi="Helvetica" w:eastAsia="Helvetica" w:cs="Helvetica"/>
          <w:sz w:val="24"/>
          <w:szCs w:val="24"/>
        </w:rPr>
      </w:pPr>
      <w:r w:rsidRPr="7FC8C8F6" w:rsidR="003F7C35">
        <w:rPr>
          <w:rFonts w:ascii="Helvetica" w:hAnsi="Helvetica" w:eastAsia="Helvetica" w:cs="Helvetica"/>
          <w:sz w:val="24"/>
          <w:szCs w:val="24"/>
        </w:rPr>
        <w:t xml:space="preserve">You mentioned earlier that you have downloaded medical records or used Blue Button on My HealtheVet before. </w:t>
      </w:r>
      <w:r w:rsidRPr="7FC8C8F6" w:rsidR="00855A49">
        <w:rPr>
          <w:rFonts w:ascii="Helvetica" w:hAnsi="Helvetica" w:eastAsia="Helvetica" w:cs="Helvetica"/>
          <w:sz w:val="24"/>
          <w:szCs w:val="24"/>
        </w:rPr>
        <w:t xml:space="preserve">– If you could choose to use this new </w:t>
      </w:r>
      <w:del w:author="Alexanderson, Lauren" w:date="2021-09-15T23:15:47.992Z" w:id="364688717">
        <w:r w:rsidRPr="7FC8C8F6" w:rsidDel="0031330C">
          <w:rPr>
            <w:rFonts w:ascii="Helvetica" w:hAnsi="Helvetica" w:eastAsia="Helvetica" w:cs="Helvetica"/>
            <w:sz w:val="24"/>
            <w:szCs w:val="24"/>
          </w:rPr>
          <w:delText xml:space="preserve">“Search My Records” </w:delText>
        </w:r>
      </w:del>
      <w:r w:rsidRPr="7FC8C8F6" w:rsidR="00855A49">
        <w:rPr>
          <w:rFonts w:ascii="Helvetica" w:hAnsi="Helvetica" w:eastAsia="Helvetica" w:cs="Helvetica"/>
          <w:sz w:val="24"/>
          <w:szCs w:val="24"/>
        </w:rPr>
        <w:t>design over what you have used in the past on My HealtheVet</w:t>
      </w:r>
      <w:r w:rsidRPr="7FC8C8F6" w:rsidR="00420037">
        <w:rPr>
          <w:rFonts w:ascii="Helvetica" w:hAnsi="Helvetica" w:eastAsia="Helvetica" w:cs="Helvetica"/>
          <w:sz w:val="24"/>
          <w:szCs w:val="24"/>
        </w:rPr>
        <w:t>, which would you be more likely to use?</w:t>
      </w:r>
      <w:r w:rsidRPr="7FC8C8F6" w:rsidR="00E709B1">
        <w:rPr>
          <w:rFonts w:ascii="Helvetica" w:hAnsi="Helvetica" w:eastAsia="Helvetica" w:cs="Helvetica"/>
          <w:sz w:val="24"/>
          <w:szCs w:val="24"/>
        </w:rPr>
        <w:t xml:space="preserve"> Why?</w:t>
      </w:r>
    </w:p>
    <w:p w:rsidR="01DCD7F2" w:rsidP="7FC8C8F6" w:rsidRDefault="01DCD7F2" w14:paraId="76CC38E8" w14:textId="611EEE37">
      <w:pPr>
        <w:spacing w:line="253" w:lineRule="exact"/>
        <w:rPr>
          <w:ins w:author="Alexanderson, Lauren" w:date="2021-09-15T23:15:27.757Z" w:id="844854158"/>
          <w:rFonts w:ascii="Helvetica" w:hAnsi="Helvetica" w:eastAsia="Helvetica" w:cs="Helvetica"/>
          <w:color w:val="FF0000"/>
        </w:rPr>
      </w:pPr>
      <w:ins w:author="Alexanderson, Lauren" w:date="2021-09-15T23:15:27.757Z" w:id="491012463">
        <w:r w:rsidRPr="7FC8C8F6" w:rsidR="6B287E56">
          <w:rPr>
            <w:rFonts w:ascii="Helvetica" w:hAnsi="Helvetica" w:eastAsia="Helvetica" w:cs="Helvetica"/>
            <w:color w:val="FF0000"/>
          </w:rPr>
          <w:t>[Question 4]</w:t>
        </w:r>
      </w:ins>
    </w:p>
    <w:p w:rsidR="01DCD7F2" w:rsidP="7FC8C8F6" w:rsidRDefault="01DCD7F2" w14:paraId="1007AFCA" w14:textId="4694D815">
      <w:pPr>
        <w:pStyle w:val="Normal"/>
        <w:bidi w:val="0"/>
        <w:spacing w:before="0" w:beforeAutospacing="off" w:after="160" w:afterAutospacing="off" w:line="259" w:lineRule="auto"/>
        <w:ind w:left="0" w:right="0"/>
        <w:jc w:val="left"/>
        <w:rPr>
          <w:ins w:author="Alexanderson, Lauren" w:date="2021-09-15T23:15:27.758Z" w:id="181890641"/>
          <w:rFonts w:ascii="Helvetica" w:hAnsi="Helvetica" w:eastAsia="Helvetica" w:cs="Helvetica"/>
          <w:sz w:val="24"/>
          <w:szCs w:val="24"/>
        </w:rPr>
      </w:pPr>
      <w:ins w:author="Alexanderson, Lauren" w:date="2021-09-15T23:15:37.931Z" w:id="1596541648">
        <w:r w:rsidRPr="7FC8C8F6" w:rsidR="6B287E56">
          <w:rPr>
            <w:rFonts w:ascii="Helvetica" w:hAnsi="Helvetica" w:eastAsia="Helvetica" w:cs="Helvetica"/>
            <w:sz w:val="24"/>
            <w:szCs w:val="24"/>
          </w:rPr>
          <w:t xml:space="preserve">Do you have any other </w:t>
        </w:r>
      </w:ins>
      <w:ins w:author="Alexanderson, Lauren" w:date="2021-09-15T23:17:17.36Z" w:id="277685942">
        <w:r w:rsidRPr="7FC8C8F6" w:rsidR="2D7C0CD7">
          <w:rPr>
            <w:rFonts w:ascii="Helvetica" w:hAnsi="Helvetica" w:eastAsia="Helvetica" w:cs="Helvetica"/>
            <w:sz w:val="24"/>
            <w:szCs w:val="24"/>
          </w:rPr>
          <w:t xml:space="preserve">questions, </w:t>
        </w:r>
      </w:ins>
      <w:ins w:author="Alexanderson, Lauren" w:date="2021-09-15T23:15:37.931Z" w:id="348642547">
        <w:r w:rsidRPr="7FC8C8F6" w:rsidR="6B287E56">
          <w:rPr>
            <w:rFonts w:ascii="Helvetica" w:hAnsi="Helvetica" w:eastAsia="Helvetica" w:cs="Helvetica"/>
            <w:sz w:val="24"/>
            <w:szCs w:val="24"/>
          </w:rPr>
          <w:t>comments</w:t>
        </w:r>
      </w:ins>
      <w:ins w:author="Alexanderson, Lauren" w:date="2021-09-15T23:17:19.704Z" w:id="1440558478">
        <w:r w:rsidRPr="7FC8C8F6" w:rsidR="2FCF2B50">
          <w:rPr>
            <w:rFonts w:ascii="Helvetica" w:hAnsi="Helvetica" w:eastAsia="Helvetica" w:cs="Helvetica"/>
            <w:sz w:val="24"/>
            <w:szCs w:val="24"/>
          </w:rPr>
          <w:t>,</w:t>
        </w:r>
      </w:ins>
      <w:ins w:author="Alexanderson, Lauren" w:date="2021-09-15T23:15:37.931Z" w:id="2040361300">
        <w:r w:rsidRPr="7FC8C8F6" w:rsidR="6B287E56">
          <w:rPr>
            <w:rFonts w:ascii="Helvetica" w:hAnsi="Helvetica" w:eastAsia="Helvetica" w:cs="Helvetica"/>
            <w:sz w:val="24"/>
            <w:szCs w:val="24"/>
          </w:rPr>
          <w:t xml:space="preserve"> or suggestions? </w:t>
        </w:r>
      </w:ins>
    </w:p>
    <w:p w:rsidR="01DCD7F2" w:rsidP="7FC8C8F6" w:rsidRDefault="01DCD7F2" w14:paraId="589DE2C5" w14:textId="7549CAB3">
      <w:pPr>
        <w:pStyle w:val="Normal"/>
        <w:rPr>
          <w:rFonts w:ascii="Helvetica" w:hAnsi="Helvetica" w:eastAsia="Helvetica" w:cs="Helvetica"/>
          <w:sz w:val="24"/>
          <w:szCs w:val="24"/>
        </w:rPr>
      </w:pPr>
    </w:p>
    <w:p w:rsidR="1291A486" w:rsidP="1291A486" w:rsidRDefault="1291A486" w14:paraId="00B3F069" w14:textId="0B7712B9">
      <w:pPr>
        <w:pStyle w:val="Default"/>
      </w:pPr>
    </w:p>
    <w:p w:rsidR="1A441171" w:rsidP="760C8CEC" w:rsidRDefault="1A441171" w14:paraId="05B4F85A" w14:textId="7295C322">
      <w:pPr>
        <w:pStyle w:val="Default"/>
        <w:spacing w:after="240"/>
        <w:rPr>
          <w:rFonts w:ascii="Arial" w:hAnsi="Arial" w:eastAsia="Arial" w:cs="Arial"/>
        </w:rPr>
      </w:pPr>
      <w:r w:rsidRPr="760C8CEC">
        <w:rPr>
          <w:rFonts w:ascii="Arial" w:hAnsi="Arial" w:eastAsia="Arial" w:cs="Arial"/>
          <w:b/>
          <w:bCs/>
        </w:rPr>
        <w:t xml:space="preserve">Ending: </w:t>
      </w:r>
    </w:p>
    <w:p w:rsidR="1A441171" w:rsidP="760C8CEC" w:rsidRDefault="1A441171" w14:paraId="19EA139B" w14:textId="2D0DCEE8">
      <w:pPr>
        <w:pStyle w:val="Body"/>
        <w:spacing w:before="60" w:after="240" w:line="240" w:lineRule="auto"/>
        <w:rPr>
          <w:rFonts w:eastAsia="Arial" w:cs="Arial"/>
          <w:sz w:val="24"/>
          <w:szCs w:val="24"/>
        </w:rPr>
      </w:pPr>
      <w:r w:rsidRPr="760C8CEC">
        <w:rPr>
          <w:rFonts w:eastAsia="Arial" w:cs="Arial"/>
          <w:sz w:val="24"/>
          <w:szCs w:val="24"/>
        </w:rPr>
        <w:t xml:space="preserve">Those are all the questions we have for you, so thank you so much for your help. </w:t>
      </w:r>
      <w:r>
        <w:br/>
      </w:r>
      <w:r>
        <w:br/>
      </w:r>
      <w:r w:rsidRPr="760C8CEC">
        <w:rPr>
          <w:rFonts w:eastAsia="Arial" w:cs="Arial"/>
          <w:sz w:val="24"/>
          <w:szCs w:val="24"/>
        </w:rPr>
        <w:t>Well, we really appreciate you taking the time to share your thoughts with us today. Your feedback is so helpful to us as we continue to work on the site and make sure it really works for Veterans.</w:t>
      </w:r>
    </w:p>
    <w:p w:rsidR="1A441171" w:rsidP="760C8CEC" w:rsidRDefault="1A441171" w14:paraId="65EA74AA" w14:textId="29C0ECFC">
      <w:pPr>
        <w:pStyle w:val="Default"/>
        <w:spacing w:after="240"/>
        <w:rPr>
          <w:rFonts w:ascii="Arial" w:hAnsi="Arial" w:eastAsia="Arial" w:cs="Arial"/>
        </w:rPr>
      </w:pPr>
      <w:r w:rsidRPr="760C8CEC">
        <w:rPr>
          <w:rFonts w:ascii="Arial" w:hAnsi="Arial" w:eastAsia="Arial" w:cs="Arial"/>
        </w:rPr>
        <w:t xml:space="preserve">Lastly, do you know any other Veterans, caregivers, or service members who might be willing to participate in a future user research session? </w:t>
      </w:r>
    </w:p>
    <w:p w:rsidR="1A441171" w:rsidP="760C8CEC" w:rsidRDefault="1A441171" w14:paraId="4D7544DE" w14:textId="31DD6348">
      <w:pPr>
        <w:pStyle w:val="Default"/>
        <w:spacing w:after="240"/>
        <w:ind w:left="720"/>
        <w:rPr>
          <w:rFonts w:ascii="Arial" w:hAnsi="Arial" w:eastAsia="Arial" w:cs="Arial"/>
        </w:rPr>
      </w:pPr>
      <w:r w:rsidRPr="760C8CEC">
        <w:rPr>
          <w:rFonts w:ascii="Arial" w:hAnsi="Arial" w:eastAsia="Arial" w:cs="Arial"/>
        </w:rPr>
        <w:t xml:space="preserve">If Yes: Thank you! I'll have our team send you an email with a little blurb that you can pass along. </w:t>
      </w:r>
    </w:p>
    <w:p w:rsidR="1A441171" w:rsidP="760C8CEC" w:rsidRDefault="1A441171" w14:paraId="78645034" w14:textId="22F436CC">
      <w:pPr>
        <w:pStyle w:val="Default"/>
        <w:spacing w:after="240"/>
        <w:rPr>
          <w:rFonts w:ascii="Arial" w:hAnsi="Arial" w:eastAsia="Arial" w:cs="Arial"/>
        </w:rPr>
      </w:pPr>
      <w:r w:rsidRPr="760C8CEC">
        <w:rPr>
          <w:rFonts w:ascii="Arial" w:hAnsi="Arial" w:eastAsia="Arial" w:cs="Arial"/>
        </w:rPr>
        <w:t>Great, well thank you so much again, and enjoy the rest of your day!</w:t>
      </w:r>
    </w:p>
    <w:p w:rsidR="760C8CEC" w:rsidP="760C8CEC" w:rsidRDefault="760C8CEC" w14:paraId="18EA562B" w14:textId="00A3EE22"/>
    <w:sectPr w:rsidR="760C8CEC">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L" w:author="Alexanderson, Lauren" w:date="2021-09-15T18:44:41" w:id="1844430266">
    <w:p w:rsidR="7FC8C8F6" w:rsidRDefault="7FC8C8F6" w14:paraId="52963722" w14:textId="7DA82895">
      <w:pPr>
        <w:pStyle w:val="CommentText"/>
      </w:pPr>
      <w:r w:rsidR="7FC8C8F6">
        <w:rPr/>
        <w:t xml:space="preserve">Recommend drafting some probing questions on this topic. </w:t>
      </w:r>
      <w:r>
        <w:rPr>
          <w:rStyle w:val="CommentReference"/>
        </w:rPr>
        <w:annotationRef/>
      </w:r>
    </w:p>
  </w:comment>
  <w:comment w:initials="AL" w:author="Alexanderson, Lauren" w:date="2021-09-15T18:49:36" w:id="260278372">
    <w:p w:rsidR="7FC8C8F6" w:rsidRDefault="7FC8C8F6" w14:paraId="51C5C702" w14:textId="1109BADF">
      <w:pPr>
        <w:pStyle w:val="CommentText"/>
      </w:pPr>
      <w:r w:rsidR="7FC8C8F6">
        <w:rPr/>
        <w:t xml:space="preserve">You are REALLY leading them with this question, presuming that they don't like the name Blue Button. I recommend a different line of questioning. See suggestions throughout. </w:t>
      </w:r>
      <w:r>
        <w:rPr>
          <w:rStyle w:val="CommentReference"/>
        </w:rPr>
        <w:annotationRef/>
      </w:r>
    </w:p>
  </w:comment>
  <w:comment w:initials="AL" w:author="Alexanderson, Lauren" w:date="2021-09-15T18:52:10" w:id="1014298315">
    <w:p w:rsidR="7FC8C8F6" w:rsidRDefault="7FC8C8F6" w14:paraId="1E55BC9B" w14:textId="1A04B4C7">
      <w:pPr>
        <w:pStyle w:val="CommentText"/>
      </w:pPr>
      <w:r w:rsidR="7FC8C8F6">
        <w:rPr/>
        <w:t xml:space="preserve">Contrary to question 4 - this style of questioning allows them to give you some words or phrases that resonate with them. Work with that. </w:t>
      </w:r>
      <w:r>
        <w:rPr>
          <w:rStyle w:val="CommentReference"/>
        </w:rPr>
        <w:annotationRef/>
      </w:r>
    </w:p>
  </w:comment>
  <w:comment w:initials="AL" w:author="Alexanderson, Lauren" w:date="2021-09-15T18:58:03" w:id="2023040560">
    <w:p w:rsidR="7FC8C8F6" w:rsidRDefault="7FC8C8F6" w14:paraId="427F38EB" w14:textId="0070F04F">
      <w:pPr>
        <w:pStyle w:val="CommentText"/>
      </w:pPr>
      <w:r w:rsidR="7FC8C8F6">
        <w:rPr/>
        <w:t xml:space="preserve">Are you proposing changing the name blue button to search my records? Isn't blue button registered across multiple agencies/ </w:t>
      </w:r>
      <w:r>
        <w:rPr>
          <w:rStyle w:val="CommentReference"/>
        </w:rPr>
        <w:annotationRef/>
      </w:r>
    </w:p>
  </w:comment>
  <w:comment w:initials="AL" w:author="Alexanderson, Lauren" w:date="2021-09-15T19:04:24" w:id="1429726723">
    <w:p w:rsidR="7FC8C8F6" w:rsidRDefault="7FC8C8F6" w14:paraId="28CA9264" w14:textId="452EE4F6">
      <w:pPr>
        <w:pStyle w:val="CommentText"/>
      </w:pPr>
      <w:r w:rsidR="7FC8C8F6">
        <w:rPr/>
        <w:t xml:space="preserve">You need a line of questioning that focuses on th product youre testing and differentiating it from blue button. You're not proposing to change the name of blue button, you're trying to name your new product. </w:t>
      </w:r>
      <w:r>
        <w:rPr>
          <w:rStyle w:val="CommentReference"/>
        </w:rPr>
        <w:annotationRef/>
      </w:r>
    </w:p>
  </w:comment>
  <w:comment w:initials="AL" w:author="Alexanderson, Lauren" w:date="2021-09-15T19:04:52" w:id="557649122">
    <w:p w:rsidR="7FC8C8F6" w:rsidRDefault="7FC8C8F6" w14:paraId="6557D706" w14:textId="4DFE95FB">
      <w:pPr>
        <w:pStyle w:val="CommentText"/>
      </w:pPr>
      <w:r w:rsidR="7FC8C8F6">
        <w:rPr/>
        <w:t xml:space="preserve">Don't brand it yet. </w:t>
      </w:r>
      <w:r>
        <w:rPr>
          <w:rStyle w:val="CommentReference"/>
        </w:rPr>
        <w:annotationRef/>
      </w:r>
    </w:p>
  </w:comment>
  <w:comment w:initials="AL" w:author="Alexanderson, Lauren" w:date="2021-09-15T19:06:09" w:id="1069291537">
    <w:p w:rsidR="7FC8C8F6" w:rsidRDefault="7FC8C8F6" w14:paraId="1756DB02" w14:textId="2CBE3149">
      <w:pPr>
        <w:pStyle w:val="CommentText"/>
      </w:pPr>
      <w:r w:rsidR="7FC8C8F6">
        <w:rPr/>
        <w:t xml:space="preserve">Are you looking at a prototype or the actual site? If a prototype, say that instead of "site" </w:t>
      </w:r>
      <w:r>
        <w:rPr>
          <w:rStyle w:val="CommentReference"/>
        </w:rPr>
        <w:annotationRef/>
      </w:r>
    </w:p>
  </w:comment>
  <w:comment w:initials="AL" w:author="Alexanderson, Lauren" w:date="2021-09-15T19:06:32" w:id="872070477">
    <w:p w:rsidR="7FC8C8F6" w:rsidRDefault="7FC8C8F6" w14:paraId="30596139" w14:textId="49C2A24C">
      <w:pPr>
        <w:pStyle w:val="CommentText"/>
      </w:pPr>
      <w:r w:rsidR="7FC8C8F6">
        <w:rPr/>
        <w:t xml:space="preserve">Don't ask 2 questions at once </w:t>
      </w:r>
      <w:r>
        <w:rPr>
          <w:rStyle w:val="CommentReference"/>
        </w:rPr>
        <w:annotationRef/>
      </w:r>
    </w:p>
  </w:comment>
  <w:comment w:initials="AL" w:author="Alexanderson, Lauren" w:date="2021-09-15T19:07:47" w:id="211231835">
    <w:p w:rsidR="7FC8C8F6" w:rsidRDefault="7FC8C8F6" w14:paraId="78E74AD4" w14:textId="323BAD6E">
      <w:pPr>
        <w:pStyle w:val="CommentText"/>
      </w:pPr>
      <w:r w:rsidR="7FC8C8F6">
        <w:rPr/>
        <w:t xml:space="preserve">Make sure you are prepared with instructions on how to walk them through finding the chat in zoom. </w:t>
      </w:r>
      <w:r>
        <w:rPr>
          <w:rStyle w:val="CommentReference"/>
        </w:rPr>
        <w:annotationRef/>
      </w:r>
    </w:p>
  </w:comment>
  <w:comment w:initials="AL" w:author="Alexanderson, Lauren" w:date="2021-09-15T19:08:47" w:id="466754406">
    <w:p w:rsidR="7FC8C8F6" w:rsidRDefault="7FC8C8F6" w14:paraId="0FD7024D" w14:textId="5988FE4D">
      <w:pPr>
        <w:pStyle w:val="CommentText"/>
      </w:pPr>
      <w:r w:rsidR="7FC8C8F6">
        <w:rPr/>
        <w:t xml:space="preserve">This language is pretty technical. </w:t>
      </w:r>
      <w:r>
        <w:rPr>
          <w:rStyle w:val="CommentReference"/>
        </w:rPr>
        <w:annotationRef/>
      </w:r>
    </w:p>
  </w:comment>
  <w:comment w:initials="AL" w:author="Alexanderson, Lauren" w:date="2021-09-15T19:10:50" w:id="965503123">
    <w:p w:rsidR="7FC8C8F6" w:rsidRDefault="7FC8C8F6" w14:paraId="702AC903" w14:textId="054C65BD">
      <w:pPr>
        <w:pStyle w:val="CommentText"/>
      </w:pPr>
      <w:r w:rsidR="7FC8C8F6">
        <w:rPr/>
        <w:t xml:space="preserve">This is super technical. I can hear in your questions that you're building this. </w:t>
      </w:r>
      <w:r>
        <w:rPr>
          <w:rStyle w:val="CommentReference"/>
        </w:rPr>
        <w:annotationRef/>
      </w:r>
    </w:p>
  </w:comment>
  <w:comment w:initials="AL" w:author="Alexanderson, Lauren" w:date="2021-09-15T19:11:51" w:id="1196497150">
    <w:p w:rsidR="7FC8C8F6" w:rsidRDefault="7FC8C8F6" w14:paraId="2C66A9E4" w14:textId="484DAF32">
      <w:pPr>
        <w:pStyle w:val="CommentText"/>
      </w:pPr>
      <w:r w:rsidR="7FC8C8F6">
        <w:rPr/>
        <w:t xml:space="preserve">Why would a doc  ask for just st. Louis? They'd ask for everything. </w:t>
      </w:r>
      <w:r>
        <w:rPr>
          <w:rStyle w:val="CommentReference"/>
        </w:rPr>
        <w:annotationRef/>
      </w:r>
    </w:p>
  </w:comment>
  <w:comment w:initials="AL" w:author="Alexanderson, Lauren" w:date="2021-09-15T19:13:19" w:id="645937670">
    <w:p w:rsidR="7FC8C8F6" w:rsidRDefault="7FC8C8F6" w14:paraId="4D87E40B" w14:textId="46F54B7A">
      <w:pPr>
        <w:pStyle w:val="CommentText"/>
      </w:pPr>
      <w:r w:rsidR="7FC8C8F6">
        <w:rPr/>
        <w:t xml:space="preserve">I don't understand what you're asking the user to do here. IF you're showing them two screens with a difference, </w:t>
      </w:r>
      <w:r>
        <w:rPr>
          <w:rStyle w:val="CommentReference"/>
        </w:rPr>
        <w:annotationRef/>
      </w:r>
    </w:p>
    <w:p w:rsidR="7FC8C8F6" w:rsidRDefault="7FC8C8F6" w14:paraId="09407E52" w14:textId="4AE0F21B">
      <w:pPr>
        <w:pStyle w:val="CommentText"/>
      </w:pPr>
    </w:p>
    <w:p w:rsidR="7FC8C8F6" w:rsidRDefault="7FC8C8F6" w14:paraId="211FB7B2" w14:textId="4760753E">
      <w:pPr>
        <w:pStyle w:val="CommentText"/>
      </w:pPr>
      <w:r w:rsidR="7FC8C8F6">
        <w:rPr/>
        <w:t xml:space="preserve">1. Ask THEM to tell you the difference. </w:t>
      </w:r>
    </w:p>
    <w:p w:rsidR="7FC8C8F6" w:rsidRDefault="7FC8C8F6" w14:paraId="58AD1799" w14:textId="26C7D507">
      <w:pPr>
        <w:pStyle w:val="CommentText"/>
      </w:pPr>
      <w:r w:rsidR="7FC8C8F6">
        <w:rPr/>
        <w:t xml:space="preserve">2. Give them time to look over both. </w:t>
      </w:r>
    </w:p>
  </w:comment>
  <w:comment w:initials="AL" w:author="Alexanderson, Lauren" w:date="2021-09-15T19:14:35" w:id="785315816">
    <w:p w:rsidR="7FC8C8F6" w:rsidRDefault="7FC8C8F6" w14:paraId="08549BE1" w14:textId="5B71E3E8">
      <w:pPr>
        <w:pStyle w:val="CommentText"/>
      </w:pPr>
      <w:r w:rsidR="7FC8C8F6">
        <w:rPr/>
        <w:t xml:space="preserve">By including this name in the RP you're anchoring them to the name and basically saying to them that their feedback from earlier is pointless b/c you've named it. </w:t>
      </w:r>
      <w:r>
        <w:rPr>
          <w:rStyle w:val="CommentReference"/>
        </w:rPr>
        <w:annotationRef/>
      </w:r>
    </w:p>
  </w:comment>
  <w:comment w:initials="AL" w:author="Alexanderson, Lauren" w:date="2021-09-15T19:16:49" w:id="4572096">
    <w:p w:rsidR="7FC8C8F6" w:rsidRDefault="7FC8C8F6" w14:paraId="2A8FB47C" w14:textId="4A21DCF5">
      <w:pPr>
        <w:pStyle w:val="CommentText"/>
      </w:pPr>
      <w:r w:rsidR="7FC8C8F6">
        <w:rPr/>
        <w:t xml:space="preserve">No one will ever own up to having difficulties - that makes it feel like you're blaming the user for not being good at your user research test. Ask them if anything could be further clarified.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2963722"/>
  <w15:commentEx w15:done="0" w15:paraId="51C5C702"/>
  <w15:commentEx w15:done="0" w15:paraId="1E55BC9B"/>
  <w15:commentEx w15:done="0" w15:paraId="427F38EB"/>
  <w15:commentEx w15:done="0" w15:paraId="28CA9264"/>
  <w15:commentEx w15:done="0" w15:paraId="6557D706"/>
  <w15:commentEx w15:done="0" w15:paraId="1756DB02"/>
  <w15:commentEx w15:done="0" w15:paraId="30596139"/>
  <w15:commentEx w15:done="0" w15:paraId="78E74AD4"/>
  <w15:commentEx w15:done="0" w15:paraId="0FD7024D"/>
  <w15:commentEx w15:done="0" w15:paraId="702AC903"/>
  <w15:commentEx w15:done="0" w15:paraId="2C66A9E4"/>
  <w15:commentEx w15:done="0" w15:paraId="58AD1799"/>
  <w15:commentEx w15:done="0" w15:paraId="08549BE1"/>
  <w15:commentEx w15:done="0" w15:paraId="2A8FB4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86B92C9" w16cex:dateUtc="2021-09-15T22:44:41.724Z"/>
  <w16cex:commentExtensible w16cex:durableId="0EE67C89" w16cex:dateUtc="2021-09-15T22:49:36.556Z"/>
  <w16cex:commentExtensible w16cex:durableId="7819E9E8" w16cex:dateUtc="2021-09-15T22:52:10.608Z"/>
  <w16cex:commentExtensible w16cex:durableId="5351E02A" w16cex:dateUtc="2021-09-15T22:58:03.426Z"/>
  <w16cex:commentExtensible w16cex:durableId="117B0363" w16cex:dateUtc="2021-09-15T23:04:24.018Z"/>
  <w16cex:commentExtensible w16cex:durableId="6F82FCE2" w16cex:dateUtc="2021-09-15T23:04:52.966Z"/>
  <w16cex:commentExtensible w16cex:durableId="5EA91F18" w16cex:dateUtc="2021-09-15T23:06:09.452Z"/>
  <w16cex:commentExtensible w16cex:durableId="0E4D0A71" w16cex:dateUtc="2021-09-15T23:06:32.494Z"/>
  <w16cex:commentExtensible w16cex:durableId="5A9A90D8" w16cex:dateUtc="2021-09-15T23:07:47.551Z"/>
  <w16cex:commentExtensible w16cex:durableId="43A2170F" w16cex:dateUtc="2021-09-15T23:08:47.543Z"/>
  <w16cex:commentExtensible w16cex:durableId="706786C6" w16cex:dateUtc="2021-09-15T23:10:50.671Z"/>
  <w16cex:commentExtensible w16cex:durableId="2A0198FE" w16cex:dateUtc="2021-09-15T23:11:51.784Z"/>
  <w16cex:commentExtensible w16cex:durableId="3578EFE3" w16cex:dateUtc="2021-09-15T23:13:19.021Z"/>
  <w16cex:commentExtensible w16cex:durableId="68099E8A" w16cex:dateUtc="2021-09-15T23:14:35.643Z"/>
  <w16cex:commentExtensible w16cex:durableId="0B1B9F5B" w16cex:dateUtc="2021-09-15T23:16:49.629Z"/>
</w16cex:commentsExtensible>
</file>

<file path=word/commentsIds.xml><?xml version="1.0" encoding="utf-8"?>
<w16cid:commentsIds xmlns:mc="http://schemas.openxmlformats.org/markup-compatibility/2006" xmlns:w16cid="http://schemas.microsoft.com/office/word/2016/wordml/cid" mc:Ignorable="w16cid">
  <w16cid:commentId w16cid:paraId="52963722" w16cid:durableId="386B92C9"/>
  <w16cid:commentId w16cid:paraId="51C5C702" w16cid:durableId="0EE67C89"/>
  <w16cid:commentId w16cid:paraId="1E55BC9B" w16cid:durableId="7819E9E8"/>
  <w16cid:commentId w16cid:paraId="427F38EB" w16cid:durableId="5351E02A"/>
  <w16cid:commentId w16cid:paraId="28CA9264" w16cid:durableId="117B0363"/>
  <w16cid:commentId w16cid:paraId="6557D706" w16cid:durableId="6F82FCE2"/>
  <w16cid:commentId w16cid:paraId="1756DB02" w16cid:durableId="5EA91F18"/>
  <w16cid:commentId w16cid:paraId="30596139" w16cid:durableId="0E4D0A71"/>
  <w16cid:commentId w16cid:paraId="78E74AD4" w16cid:durableId="5A9A90D8"/>
  <w16cid:commentId w16cid:paraId="0FD7024D" w16cid:durableId="43A2170F"/>
  <w16cid:commentId w16cid:paraId="702AC903" w16cid:durableId="706786C6"/>
  <w16cid:commentId w16cid:paraId="2C66A9E4" w16cid:durableId="2A0198FE"/>
  <w16cid:commentId w16cid:paraId="58AD1799" w16cid:durableId="3578EFE3"/>
  <w16cid:commentId w16cid:paraId="08549BE1" w16cid:durableId="68099E8A"/>
  <w16cid:commentId w16cid:paraId="2A8FB47C" w16cid:durableId="0B1B9F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C28"/>
    <w:multiLevelType w:val="hybridMultilevel"/>
    <w:tmpl w:val="BD004F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5115017"/>
    <w:multiLevelType w:val="hybridMultilevel"/>
    <w:tmpl w:val="00BEF9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Alexanderson, Lauren">
    <w15:presenceInfo w15:providerId="AD" w15:userId="S::lauren.alexanderson@va.gov::2e4a2512-aa08-4992-9b43-168ccee4a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F79C6B"/>
    <w:rsid w:val="00033695"/>
    <w:rsid w:val="00083914"/>
    <w:rsid w:val="00087640"/>
    <w:rsid w:val="000B1EEF"/>
    <w:rsid w:val="000B7CAE"/>
    <w:rsid w:val="000E1750"/>
    <w:rsid w:val="00106DF9"/>
    <w:rsid w:val="00152852"/>
    <w:rsid w:val="001556F1"/>
    <w:rsid w:val="00162368"/>
    <w:rsid w:val="001677DC"/>
    <w:rsid w:val="001732FA"/>
    <w:rsid w:val="00176F94"/>
    <w:rsid w:val="00183917"/>
    <w:rsid w:val="001A23BA"/>
    <w:rsid w:val="001A56EB"/>
    <w:rsid w:val="001B65EE"/>
    <w:rsid w:val="001C4C3A"/>
    <w:rsid w:val="001E0179"/>
    <w:rsid w:val="001F3156"/>
    <w:rsid w:val="001F356A"/>
    <w:rsid w:val="002028D1"/>
    <w:rsid w:val="00204B24"/>
    <w:rsid w:val="0021633C"/>
    <w:rsid w:val="00231BCC"/>
    <w:rsid w:val="00231E8E"/>
    <w:rsid w:val="00231F7F"/>
    <w:rsid w:val="002416DC"/>
    <w:rsid w:val="00245A3B"/>
    <w:rsid w:val="002520BA"/>
    <w:rsid w:val="0025377B"/>
    <w:rsid w:val="002555E9"/>
    <w:rsid w:val="00267F9D"/>
    <w:rsid w:val="002718C5"/>
    <w:rsid w:val="002752BB"/>
    <w:rsid w:val="002759D2"/>
    <w:rsid w:val="00292D4E"/>
    <w:rsid w:val="002C043C"/>
    <w:rsid w:val="002C1385"/>
    <w:rsid w:val="002C32EC"/>
    <w:rsid w:val="002E256D"/>
    <w:rsid w:val="002E5004"/>
    <w:rsid w:val="0031330C"/>
    <w:rsid w:val="00313A17"/>
    <w:rsid w:val="00327400"/>
    <w:rsid w:val="00331C73"/>
    <w:rsid w:val="003666CF"/>
    <w:rsid w:val="003739D4"/>
    <w:rsid w:val="003A0B29"/>
    <w:rsid w:val="003C1385"/>
    <w:rsid w:val="003C4A3B"/>
    <w:rsid w:val="003D531C"/>
    <w:rsid w:val="003E67CE"/>
    <w:rsid w:val="003F2CD9"/>
    <w:rsid w:val="003F7C35"/>
    <w:rsid w:val="00420037"/>
    <w:rsid w:val="00451DB2"/>
    <w:rsid w:val="00455D11"/>
    <w:rsid w:val="00473DEA"/>
    <w:rsid w:val="004C5860"/>
    <w:rsid w:val="004C7BE2"/>
    <w:rsid w:val="004D5310"/>
    <w:rsid w:val="004D70D6"/>
    <w:rsid w:val="004F2158"/>
    <w:rsid w:val="00514BD7"/>
    <w:rsid w:val="00522204"/>
    <w:rsid w:val="005572D5"/>
    <w:rsid w:val="0058265E"/>
    <w:rsid w:val="00586D58"/>
    <w:rsid w:val="005C058E"/>
    <w:rsid w:val="005C2D86"/>
    <w:rsid w:val="005D5F31"/>
    <w:rsid w:val="005D7767"/>
    <w:rsid w:val="00603A9C"/>
    <w:rsid w:val="00655E36"/>
    <w:rsid w:val="00662874"/>
    <w:rsid w:val="00671747"/>
    <w:rsid w:val="00672FC2"/>
    <w:rsid w:val="006844AF"/>
    <w:rsid w:val="006C23B6"/>
    <w:rsid w:val="006C419F"/>
    <w:rsid w:val="006C55D6"/>
    <w:rsid w:val="006D6B80"/>
    <w:rsid w:val="00707B29"/>
    <w:rsid w:val="007616E3"/>
    <w:rsid w:val="007733C3"/>
    <w:rsid w:val="00777AF9"/>
    <w:rsid w:val="007851FD"/>
    <w:rsid w:val="007920A0"/>
    <w:rsid w:val="007A120A"/>
    <w:rsid w:val="007D0C13"/>
    <w:rsid w:val="007F09F2"/>
    <w:rsid w:val="00821EEB"/>
    <w:rsid w:val="00855A49"/>
    <w:rsid w:val="0085757E"/>
    <w:rsid w:val="00887B9C"/>
    <w:rsid w:val="0089724B"/>
    <w:rsid w:val="008C0B7A"/>
    <w:rsid w:val="008C7430"/>
    <w:rsid w:val="0090145F"/>
    <w:rsid w:val="00916BE7"/>
    <w:rsid w:val="00922BB9"/>
    <w:rsid w:val="0093556B"/>
    <w:rsid w:val="009363B4"/>
    <w:rsid w:val="00962E2D"/>
    <w:rsid w:val="00987AB9"/>
    <w:rsid w:val="00993D79"/>
    <w:rsid w:val="009A2226"/>
    <w:rsid w:val="009C0D74"/>
    <w:rsid w:val="009D1F8D"/>
    <w:rsid w:val="00A026CD"/>
    <w:rsid w:val="00A12A91"/>
    <w:rsid w:val="00A15D70"/>
    <w:rsid w:val="00A30532"/>
    <w:rsid w:val="00A40513"/>
    <w:rsid w:val="00A544A9"/>
    <w:rsid w:val="00A75153"/>
    <w:rsid w:val="00A859E9"/>
    <w:rsid w:val="00AA0B6E"/>
    <w:rsid w:val="00AC43A9"/>
    <w:rsid w:val="00B11BFF"/>
    <w:rsid w:val="00B21133"/>
    <w:rsid w:val="00B43D94"/>
    <w:rsid w:val="00B63CBA"/>
    <w:rsid w:val="00B64C6D"/>
    <w:rsid w:val="00B7645A"/>
    <w:rsid w:val="00BB2A06"/>
    <w:rsid w:val="00BE0B46"/>
    <w:rsid w:val="00C04ACF"/>
    <w:rsid w:val="00C05964"/>
    <w:rsid w:val="00C3027D"/>
    <w:rsid w:val="00C563AA"/>
    <w:rsid w:val="00C73C4E"/>
    <w:rsid w:val="00C85287"/>
    <w:rsid w:val="00C875D2"/>
    <w:rsid w:val="00CB5A16"/>
    <w:rsid w:val="00D15C82"/>
    <w:rsid w:val="00D22F7E"/>
    <w:rsid w:val="00D344A6"/>
    <w:rsid w:val="00D36567"/>
    <w:rsid w:val="00D56099"/>
    <w:rsid w:val="00D92F33"/>
    <w:rsid w:val="00DA5CAB"/>
    <w:rsid w:val="00DB066C"/>
    <w:rsid w:val="00DC7217"/>
    <w:rsid w:val="00DF449D"/>
    <w:rsid w:val="00E0202D"/>
    <w:rsid w:val="00E219CC"/>
    <w:rsid w:val="00E318EE"/>
    <w:rsid w:val="00E4703B"/>
    <w:rsid w:val="00E47537"/>
    <w:rsid w:val="00E502FD"/>
    <w:rsid w:val="00E53060"/>
    <w:rsid w:val="00E55108"/>
    <w:rsid w:val="00E640C1"/>
    <w:rsid w:val="00E709B1"/>
    <w:rsid w:val="00E84C54"/>
    <w:rsid w:val="00E94A6F"/>
    <w:rsid w:val="00EA49AB"/>
    <w:rsid w:val="00EF1A02"/>
    <w:rsid w:val="00F02802"/>
    <w:rsid w:val="00F07F38"/>
    <w:rsid w:val="00F13113"/>
    <w:rsid w:val="00F4349C"/>
    <w:rsid w:val="00F52A79"/>
    <w:rsid w:val="00F71651"/>
    <w:rsid w:val="00F83631"/>
    <w:rsid w:val="00F84580"/>
    <w:rsid w:val="00F93E90"/>
    <w:rsid w:val="00F97A2E"/>
    <w:rsid w:val="00FA4D9E"/>
    <w:rsid w:val="00FB1856"/>
    <w:rsid w:val="00FC2036"/>
    <w:rsid w:val="00FD6D0E"/>
    <w:rsid w:val="00FE56AF"/>
    <w:rsid w:val="01DCD7F2"/>
    <w:rsid w:val="0201051E"/>
    <w:rsid w:val="02C9EB8F"/>
    <w:rsid w:val="03221117"/>
    <w:rsid w:val="03A61589"/>
    <w:rsid w:val="05E3CE95"/>
    <w:rsid w:val="0711E54C"/>
    <w:rsid w:val="07AAF5F9"/>
    <w:rsid w:val="07BFF16E"/>
    <w:rsid w:val="09057E4D"/>
    <w:rsid w:val="097633A3"/>
    <w:rsid w:val="0A04626B"/>
    <w:rsid w:val="0A2BF150"/>
    <w:rsid w:val="0A4FFEFA"/>
    <w:rsid w:val="0B95BA57"/>
    <w:rsid w:val="0D0C5588"/>
    <w:rsid w:val="0D44804A"/>
    <w:rsid w:val="0DB0F4C5"/>
    <w:rsid w:val="0E038CCA"/>
    <w:rsid w:val="0E6C286B"/>
    <w:rsid w:val="0E84867F"/>
    <w:rsid w:val="0FA79BFA"/>
    <w:rsid w:val="107FBF72"/>
    <w:rsid w:val="10B1C24A"/>
    <w:rsid w:val="111EDE29"/>
    <w:rsid w:val="1291A486"/>
    <w:rsid w:val="132F8DA7"/>
    <w:rsid w:val="136872F7"/>
    <w:rsid w:val="1407F296"/>
    <w:rsid w:val="14F34E16"/>
    <w:rsid w:val="154F99DF"/>
    <w:rsid w:val="15F4C5B7"/>
    <w:rsid w:val="15F6B849"/>
    <w:rsid w:val="167E9145"/>
    <w:rsid w:val="169DD6C8"/>
    <w:rsid w:val="16BA6BD2"/>
    <w:rsid w:val="16BA6BD2"/>
    <w:rsid w:val="183E873A"/>
    <w:rsid w:val="188F0F2A"/>
    <w:rsid w:val="18E0B5F5"/>
    <w:rsid w:val="1A17644A"/>
    <w:rsid w:val="1A306DBE"/>
    <w:rsid w:val="1A3E621F"/>
    <w:rsid w:val="1A441171"/>
    <w:rsid w:val="1BFAA667"/>
    <w:rsid w:val="1C261AB9"/>
    <w:rsid w:val="1C8FC83B"/>
    <w:rsid w:val="1D46DD04"/>
    <w:rsid w:val="1EA6FA36"/>
    <w:rsid w:val="1F2A1E5C"/>
    <w:rsid w:val="1F6FF8AF"/>
    <w:rsid w:val="1F7CC6C8"/>
    <w:rsid w:val="2074B5B1"/>
    <w:rsid w:val="207DFAAE"/>
    <w:rsid w:val="219A102C"/>
    <w:rsid w:val="22FEB5C7"/>
    <w:rsid w:val="2398B259"/>
    <w:rsid w:val="2398D899"/>
    <w:rsid w:val="25D10383"/>
    <w:rsid w:val="268AEAF4"/>
    <w:rsid w:val="26FE14FC"/>
    <w:rsid w:val="2771E8F8"/>
    <w:rsid w:val="27C7ACE5"/>
    <w:rsid w:val="28D96B38"/>
    <w:rsid w:val="2930C453"/>
    <w:rsid w:val="29B5A847"/>
    <w:rsid w:val="2A4A7D22"/>
    <w:rsid w:val="2CAE3512"/>
    <w:rsid w:val="2D7C0CD7"/>
    <w:rsid w:val="2DEADC49"/>
    <w:rsid w:val="2FCF2B50"/>
    <w:rsid w:val="2FD44C0D"/>
    <w:rsid w:val="30C321B3"/>
    <w:rsid w:val="30FECF0F"/>
    <w:rsid w:val="31B65ECA"/>
    <w:rsid w:val="31B9F19F"/>
    <w:rsid w:val="31C959CB"/>
    <w:rsid w:val="31D733FE"/>
    <w:rsid w:val="330BCA93"/>
    <w:rsid w:val="3315BD2F"/>
    <w:rsid w:val="34D4BAB2"/>
    <w:rsid w:val="35D27C8C"/>
    <w:rsid w:val="35E74476"/>
    <w:rsid w:val="3690EFD0"/>
    <w:rsid w:val="3768F093"/>
    <w:rsid w:val="3795111B"/>
    <w:rsid w:val="38006D2E"/>
    <w:rsid w:val="3850BAEB"/>
    <w:rsid w:val="38AE8CAB"/>
    <w:rsid w:val="38AFBDA3"/>
    <w:rsid w:val="39C9E7CF"/>
    <w:rsid w:val="3A00618A"/>
    <w:rsid w:val="3AB668DD"/>
    <w:rsid w:val="3AC88A47"/>
    <w:rsid w:val="3BFB1759"/>
    <w:rsid w:val="3C99847C"/>
    <w:rsid w:val="3CECAA29"/>
    <w:rsid w:val="3CF79C6B"/>
    <w:rsid w:val="3F44A62E"/>
    <w:rsid w:val="3F66BE0C"/>
    <w:rsid w:val="3FE4BDF5"/>
    <w:rsid w:val="418EC536"/>
    <w:rsid w:val="421CF093"/>
    <w:rsid w:val="441E3EDC"/>
    <w:rsid w:val="4463C2BF"/>
    <w:rsid w:val="4480D791"/>
    <w:rsid w:val="44B55CF7"/>
    <w:rsid w:val="45BA8D66"/>
    <w:rsid w:val="45E57707"/>
    <w:rsid w:val="4626BB24"/>
    <w:rsid w:val="46C2FE92"/>
    <w:rsid w:val="47020A50"/>
    <w:rsid w:val="4758A794"/>
    <w:rsid w:val="478C21E3"/>
    <w:rsid w:val="47D32189"/>
    <w:rsid w:val="490C1BDF"/>
    <w:rsid w:val="492A9E63"/>
    <w:rsid w:val="4B7DFBD5"/>
    <w:rsid w:val="4B83C980"/>
    <w:rsid w:val="4C109CB5"/>
    <w:rsid w:val="4C567690"/>
    <w:rsid w:val="4C56E5BB"/>
    <w:rsid w:val="4CFD466F"/>
    <w:rsid w:val="4D1F99E1"/>
    <w:rsid w:val="4DD0F099"/>
    <w:rsid w:val="4E70B5F8"/>
    <w:rsid w:val="4E74849E"/>
    <w:rsid w:val="4E9F0947"/>
    <w:rsid w:val="4EB90B0E"/>
    <w:rsid w:val="4F4B85A2"/>
    <w:rsid w:val="50C848E1"/>
    <w:rsid w:val="51413462"/>
    <w:rsid w:val="53266214"/>
    <w:rsid w:val="546D8E11"/>
    <w:rsid w:val="5474958A"/>
    <w:rsid w:val="554304D8"/>
    <w:rsid w:val="56D93E65"/>
    <w:rsid w:val="56E7593C"/>
    <w:rsid w:val="575AE9D4"/>
    <w:rsid w:val="57B974D1"/>
    <w:rsid w:val="5A57D2FA"/>
    <w:rsid w:val="5B10553A"/>
    <w:rsid w:val="5B204313"/>
    <w:rsid w:val="5C65FE70"/>
    <w:rsid w:val="5D193209"/>
    <w:rsid w:val="5DF07BD2"/>
    <w:rsid w:val="5E233D8A"/>
    <w:rsid w:val="5E28B655"/>
    <w:rsid w:val="63298743"/>
    <w:rsid w:val="637B3373"/>
    <w:rsid w:val="64FC3E86"/>
    <w:rsid w:val="650ADA8E"/>
    <w:rsid w:val="658146AC"/>
    <w:rsid w:val="65D7E3F0"/>
    <w:rsid w:val="660241C9"/>
    <w:rsid w:val="66114DD3"/>
    <w:rsid w:val="66814DC4"/>
    <w:rsid w:val="673E77FA"/>
    <w:rsid w:val="67BB79BE"/>
    <w:rsid w:val="68D60C0B"/>
    <w:rsid w:val="68E24462"/>
    <w:rsid w:val="694A2BC7"/>
    <w:rsid w:val="69E624C3"/>
    <w:rsid w:val="6A2C855C"/>
    <w:rsid w:val="6AB8B718"/>
    <w:rsid w:val="6B229761"/>
    <w:rsid w:val="6B287E56"/>
    <w:rsid w:val="6BE29E3C"/>
    <w:rsid w:val="6C7568B0"/>
    <w:rsid w:val="6CD54ECF"/>
    <w:rsid w:val="6E520901"/>
    <w:rsid w:val="6EBBB652"/>
    <w:rsid w:val="7025C977"/>
    <w:rsid w:val="71E62EFD"/>
    <w:rsid w:val="72770A2E"/>
    <w:rsid w:val="756D7319"/>
    <w:rsid w:val="7594C20A"/>
    <w:rsid w:val="760C8CEC"/>
    <w:rsid w:val="7660BDC8"/>
    <w:rsid w:val="7677E151"/>
    <w:rsid w:val="775FCA96"/>
    <w:rsid w:val="7780CA35"/>
    <w:rsid w:val="780502F4"/>
    <w:rsid w:val="7821B74D"/>
    <w:rsid w:val="783B2F75"/>
    <w:rsid w:val="7874AC02"/>
    <w:rsid w:val="78A7F8E7"/>
    <w:rsid w:val="78D69D46"/>
    <w:rsid w:val="78E5A4C0"/>
    <w:rsid w:val="79D6FFD6"/>
    <w:rsid w:val="7B1F92CE"/>
    <w:rsid w:val="7B35E263"/>
    <w:rsid w:val="7C0DAB1F"/>
    <w:rsid w:val="7C212039"/>
    <w:rsid w:val="7C53F010"/>
    <w:rsid w:val="7D2FB0C7"/>
    <w:rsid w:val="7E53E942"/>
    <w:rsid w:val="7ECF3960"/>
    <w:rsid w:val="7FC8C8F6"/>
    <w:rsid w:val="7FE5D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9C6B"/>
  <w15:chartTrackingRefBased/>
  <w15:docId w15:val="{25023B94-2C68-4010-AC57-06827E0B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Body" w:customStyle="1">
    <w:name w:val="Body"/>
    <w:basedOn w:val="Normal"/>
    <w:rsid w:val="3BFB1759"/>
    <w:rPr>
      <w:rFonts w:ascii="Arial" w:hAnsi="Arial" w:eastAsia="Arial Unicode MS" w:cs="Arial Unicode MS"/>
      <w:color w:val="000000" w:themeColor="text1"/>
    </w:rPr>
  </w:style>
  <w:style w:type="paragraph" w:styleId="Default" w:customStyle="1">
    <w:name w:val="Default"/>
    <w:basedOn w:val="Normal"/>
    <w:rsid w:val="760C8CEC"/>
    <w:pPr>
      <w:spacing w:before="160"/>
    </w:pPr>
    <w:rPr>
      <w:rFonts w:ascii="Helvetica Neue" w:hAnsi="Helvetica Neue" w:eastAsia="Helvetica Neue" w:cs="Helvetica Neue"/>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comments" Target="/word/comments.xml" Id="R0972e8f977c64433" /><Relationship Type="http://schemas.microsoft.com/office/2011/relationships/people" Target="/word/people.xml" Id="R59a13d7fe78b413c" /><Relationship Type="http://schemas.microsoft.com/office/2011/relationships/commentsExtended" Target="/word/commentsExtended.xml" Id="Ra2e171db636b4ea0" /><Relationship Type="http://schemas.microsoft.com/office/2016/09/relationships/commentsIds" Target="/word/commentsIds.xml" Id="Ra849c942fc254fa8" /><Relationship Type="http://schemas.microsoft.com/office/2018/08/relationships/commentsExtensible" Target="/word/commentsExtensible.xml" Id="R8e1acbea73a74e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80047140BF6F44B3DBD146EA8E3804" ma:contentTypeVersion="12" ma:contentTypeDescription="Create a new document." ma:contentTypeScope="" ma:versionID="4079802c3fc9d766f297b019380ea2b4">
  <xsd:schema xmlns:xsd="http://www.w3.org/2001/XMLSchema" xmlns:xs="http://www.w3.org/2001/XMLSchema" xmlns:p="http://schemas.microsoft.com/office/2006/metadata/properties" xmlns:ns2="aca4ab53-1d57-4cc6-b09b-b10fea1158f4" xmlns:ns3="e7946e24-b9ff-4979-ab83-9878f4de26f0" targetNamespace="http://schemas.microsoft.com/office/2006/metadata/properties" ma:root="true" ma:fieldsID="5ada92b80f0e5d103da38be974bba9a9" ns2:_="" ns3:_="">
    <xsd:import namespace="aca4ab53-1d57-4cc6-b09b-b10fea1158f4"/>
    <xsd:import namespace="e7946e24-b9ff-4979-ab83-9878f4de26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4ab53-1d57-4cc6-b09b-b10fea115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46e24-b9ff-4979-ab83-9878f4de26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C0BEEE-D869-41F6-ADFA-B25828B6FB16}">
  <ds:schemaRefs>
    <ds:schemaRef ds:uri="http://schemas.microsoft.com/sharepoint/v3/contenttype/forms"/>
  </ds:schemaRefs>
</ds:datastoreItem>
</file>

<file path=customXml/itemProps2.xml><?xml version="1.0" encoding="utf-8"?>
<ds:datastoreItem xmlns:ds="http://schemas.openxmlformats.org/officeDocument/2006/customXml" ds:itemID="{BAAD94A7-C64A-4858-9652-B035F2E607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DA6560-CABE-42D7-8B27-09884DE2E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4ab53-1d57-4cc6-b09b-b10fea1158f4"/>
    <ds:schemaRef ds:uri="e7946e24-b9ff-4979-ab83-9878f4de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Bobby M Bailey</dc:creator>
  <keywords/>
  <dc:description/>
  <lastModifiedBy>Alexanderson, Lauren</lastModifiedBy>
  <revision>3</revision>
  <dcterms:created xsi:type="dcterms:W3CDTF">2021-09-13T23:37:00.0000000Z</dcterms:created>
  <dcterms:modified xsi:type="dcterms:W3CDTF">2021-09-15T23:17:57.7847011Z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0x010100A080047140BF6F44B3DBD146EA8E3804</vt:lpwstr>
  </property>
</Properties>
</file>