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13B1E" w14:textId="733AF83E" w:rsidR="007E5D85" w:rsidRPr="002E329C" w:rsidRDefault="002E329C" w:rsidP="007E5D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E329C">
        <w:rPr>
          <w:b/>
          <w:bCs/>
          <w:sz w:val="32"/>
          <w:szCs w:val="32"/>
        </w:rPr>
        <w:t>Million Veteran Program</w:t>
      </w:r>
    </w:p>
    <w:p w14:paraId="25DAA70F" w14:textId="3DAB48FF" w:rsidR="007E5D85" w:rsidRPr="002E329C" w:rsidRDefault="007E5D85" w:rsidP="002E329C">
      <w:pPr>
        <w:spacing w:after="120" w:line="240" w:lineRule="auto"/>
        <w:jc w:val="center"/>
        <w:rPr>
          <w:b/>
          <w:bCs/>
          <w:sz w:val="32"/>
          <w:szCs w:val="32"/>
        </w:rPr>
      </w:pPr>
      <w:r w:rsidRPr="002E329C">
        <w:rPr>
          <w:b/>
          <w:bCs/>
          <w:sz w:val="32"/>
          <w:szCs w:val="32"/>
        </w:rPr>
        <w:t>Social Media Toolkit</w:t>
      </w:r>
    </w:p>
    <w:p w14:paraId="6F1C2644" w14:textId="34E7BDC4" w:rsidR="009E06AD" w:rsidRPr="002E329C" w:rsidRDefault="009E06AD" w:rsidP="007E5D8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E329C">
        <w:rPr>
          <w:b/>
          <w:bCs/>
          <w:sz w:val="28"/>
          <w:szCs w:val="28"/>
        </w:rPr>
        <w:t xml:space="preserve">Facebook </w:t>
      </w:r>
      <w:r w:rsidR="002E329C" w:rsidRPr="002E329C">
        <w:rPr>
          <w:rFonts w:cstheme="minorHAnsi"/>
          <w:b/>
          <w:bCs/>
          <w:sz w:val="28"/>
          <w:szCs w:val="28"/>
        </w:rPr>
        <w:t xml:space="preserve">· </w:t>
      </w:r>
      <w:r w:rsidRPr="002E329C">
        <w:rPr>
          <w:b/>
          <w:bCs/>
          <w:sz w:val="28"/>
          <w:szCs w:val="28"/>
        </w:rPr>
        <w:t xml:space="preserve">Instagram </w:t>
      </w:r>
      <w:r w:rsidR="002E329C" w:rsidRPr="002E329C">
        <w:rPr>
          <w:rFonts w:cstheme="minorHAnsi"/>
          <w:b/>
          <w:bCs/>
          <w:sz w:val="28"/>
          <w:szCs w:val="28"/>
        </w:rPr>
        <w:t xml:space="preserve">· </w:t>
      </w:r>
      <w:r w:rsidRPr="002E329C">
        <w:rPr>
          <w:b/>
          <w:bCs/>
          <w:sz w:val="28"/>
          <w:szCs w:val="28"/>
        </w:rPr>
        <w:t>Twitter</w:t>
      </w:r>
    </w:p>
    <w:p w14:paraId="735FA424" w14:textId="77777777" w:rsidR="00B36017" w:rsidRDefault="00B36017" w:rsidP="00DE591F">
      <w:pPr>
        <w:spacing w:after="0" w:line="240" w:lineRule="auto"/>
        <w:rPr>
          <w:b/>
          <w:bCs/>
        </w:rPr>
      </w:pPr>
    </w:p>
    <w:p w14:paraId="499439CA" w14:textId="547C5005" w:rsidR="00D238BD" w:rsidRPr="00C76E30" w:rsidRDefault="00C76E30" w:rsidP="00D238BD">
      <w:pPr>
        <w:spacing w:after="0" w:line="240" w:lineRule="auto"/>
        <w:rPr>
          <w:b/>
          <w:bCs/>
          <w:sz w:val="28"/>
          <w:szCs w:val="28"/>
        </w:rPr>
      </w:pPr>
      <w:r w:rsidRPr="00C76E30">
        <w:rPr>
          <w:b/>
          <w:bCs/>
          <w:sz w:val="28"/>
          <w:szCs w:val="28"/>
        </w:rPr>
        <w:t>Facebook:</w:t>
      </w:r>
    </w:p>
    <w:p w14:paraId="7877C230" w14:textId="77777777" w:rsidR="00C76E30" w:rsidRDefault="00C76E30" w:rsidP="00D238BD">
      <w:pPr>
        <w:spacing w:after="0" w:line="240" w:lineRule="auto"/>
        <w:rPr>
          <w:b/>
          <w:bCs/>
        </w:rPr>
      </w:pPr>
    </w:p>
    <w:p w14:paraId="45D2D59B" w14:textId="4B9968B0" w:rsidR="00227AA0" w:rsidRPr="00E96403" w:rsidRDefault="00227AA0" w:rsidP="00227AA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1</w:t>
      </w:r>
    </w:p>
    <w:p w14:paraId="44596BDB" w14:textId="77777777" w:rsidR="00227AA0" w:rsidRPr="008F51B9" w:rsidRDefault="00227AA0" w:rsidP="00227AA0">
      <w:pPr>
        <w:spacing w:after="0" w:line="240" w:lineRule="auto"/>
        <w:rPr>
          <w:b/>
          <w:bCs/>
        </w:rPr>
      </w:pPr>
    </w:p>
    <w:p w14:paraId="358B9484" w14:textId="77777777" w:rsidR="00227AA0" w:rsidRPr="008D106A" w:rsidRDefault="00227AA0" w:rsidP="00227AA0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>You can make a difference for Veterans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Million Veteran Program from the comfort of your home at </w:t>
      </w:r>
      <w:hyperlink r:id="rId5" w:history="1">
        <w:r w:rsidRPr="008D106A">
          <w:rPr>
            <w:rStyle w:val="Hyperlink"/>
            <w:rFonts w:asciiTheme="minorHAnsi" w:eastAsiaTheme="minorEastAsia" w:hAnsiTheme="minorHAnsi" w:cstheme="minorHAnsi"/>
            <w:sz w:val="22"/>
            <w:szCs w:val="22"/>
          </w:rPr>
          <w:t>www.mvp.va.gov</w:t>
        </w:r>
      </w:hyperlink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6CD4B44" w14:textId="77777777" w:rsidR="00227AA0" w:rsidRDefault="00227AA0" w:rsidP="00227AA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CCD5C33" w14:textId="013D53E8" w:rsidR="00227AA0" w:rsidRPr="000E7068" w:rsidRDefault="00227AA0" w:rsidP="00227AA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2</w:t>
      </w:r>
    </w:p>
    <w:p w14:paraId="7D56EAF6" w14:textId="77777777" w:rsidR="00227AA0" w:rsidRPr="00424230" w:rsidRDefault="00227AA0" w:rsidP="00227AA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A80E8CA" w14:textId="77777777" w:rsidR="00227AA0" w:rsidRDefault="00227AA0" w:rsidP="00227AA0">
      <w:pPr>
        <w:spacing w:line="252" w:lineRule="auto"/>
        <w:ind w:left="720"/>
      </w:pPr>
      <w:r>
        <w:t>Continue your legacy of service. Join VA’s Million Veteran Program to help improve health care for Veterans like you. </w:t>
      </w:r>
    </w:p>
    <w:p w14:paraId="0E6F45F5" w14:textId="77777777" w:rsidR="00227AA0" w:rsidRDefault="00227AA0" w:rsidP="00227AA0">
      <w:pPr>
        <w:spacing w:line="252" w:lineRule="auto"/>
        <w:ind w:left="720"/>
      </w:pPr>
      <w:r>
        <w:t>Learn more and join today at </w:t>
      </w:r>
      <w:hyperlink r:id="rId6" w:history="1">
        <w:r>
          <w:rPr>
            <w:rStyle w:val="Hyperlink"/>
            <w:rFonts w:eastAsia="Times New Roman"/>
          </w:rPr>
          <w:t>mvp.va.gov</w:t>
        </w:r>
      </w:hyperlink>
      <w:r>
        <w:t> or call 866-441-6075. </w:t>
      </w:r>
    </w:p>
    <w:p w14:paraId="3BB3052F" w14:textId="77777777" w:rsidR="00227AA0" w:rsidRPr="0042199C" w:rsidRDefault="00227AA0" w:rsidP="00227AA0">
      <w:pPr>
        <w:spacing w:after="0" w:line="240" w:lineRule="auto"/>
        <w:ind w:left="776"/>
        <w:rPr>
          <w:rFonts w:cstheme="minorHAnsi"/>
        </w:rPr>
      </w:pPr>
    </w:p>
    <w:p w14:paraId="5DDAA50E" w14:textId="344B60F8" w:rsidR="00227AA0" w:rsidRDefault="00227AA0" w:rsidP="00227AA0">
      <w:pPr>
        <w:rPr>
          <w:rFonts w:cstheme="minorHAnsi"/>
          <w:b/>
          <w:bCs/>
        </w:rPr>
      </w:pPr>
      <w:r w:rsidRPr="00A5537C">
        <w:rPr>
          <w:rFonts w:cstheme="minorHAnsi"/>
          <w:b/>
          <w:bCs/>
        </w:rPr>
        <w:t>Post #</w:t>
      </w:r>
      <w:r>
        <w:rPr>
          <w:rFonts w:cstheme="minorHAnsi"/>
          <w:b/>
          <w:bCs/>
        </w:rPr>
        <w:t>3</w:t>
      </w:r>
    </w:p>
    <w:p w14:paraId="27FAE0C8" w14:textId="77777777" w:rsidR="00227AA0" w:rsidRDefault="00227AA0" w:rsidP="00227AA0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VA’s Million Veteran Program and join today at </w:t>
      </w:r>
      <w:hyperlink r:id="rId7" w:history="1">
        <w:r w:rsidRPr="00C44718">
          <w:rPr>
            <w:rStyle w:val="Hyperlink"/>
            <w:rFonts w:cstheme="minorHAnsi"/>
          </w:rPr>
          <w:t>www.mvp.va.gov</w:t>
        </w:r>
      </w:hyperlink>
      <w:r w:rsidRPr="00C44718">
        <w:rPr>
          <w:rFonts w:cstheme="minorHAnsi"/>
        </w:rPr>
        <w:t>.</w:t>
      </w:r>
    </w:p>
    <w:p w14:paraId="0B5D1B8D" w14:textId="77777777" w:rsidR="00227AA0" w:rsidRDefault="00227AA0" w:rsidP="00D238BD">
      <w:pPr>
        <w:spacing w:after="0" w:line="240" w:lineRule="auto"/>
        <w:rPr>
          <w:b/>
          <w:bCs/>
        </w:rPr>
      </w:pPr>
    </w:p>
    <w:p w14:paraId="751781F0" w14:textId="3BE95FEF" w:rsidR="00D238BD" w:rsidRPr="00E96403" w:rsidRDefault="00D238BD" w:rsidP="00D238BD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4</w:t>
      </w:r>
    </w:p>
    <w:p w14:paraId="612D2177" w14:textId="08F3D04A" w:rsidR="00D238BD" w:rsidRDefault="00D238BD" w:rsidP="008544F3">
      <w:pPr>
        <w:spacing w:after="0" w:line="240" w:lineRule="auto"/>
      </w:pPr>
    </w:p>
    <w:p w14:paraId="4FEB3E0E" w14:textId="77777777" w:rsidR="00D238BD" w:rsidRPr="005C1E15" w:rsidRDefault="00D238BD" w:rsidP="00D238BD">
      <w:pPr>
        <w:spacing w:after="0" w:line="240" w:lineRule="auto"/>
        <w:ind w:left="720"/>
      </w:pPr>
      <w:r w:rsidRPr="005C1E15">
        <w:t xml:space="preserve">Why are some Veterans more at risk for heart disease or depression? Why do treatments work for some but not others?  </w:t>
      </w:r>
    </w:p>
    <w:p w14:paraId="54CD7BBC" w14:textId="77777777" w:rsidR="00D238BD" w:rsidRPr="005C1E15" w:rsidRDefault="00D238BD" w:rsidP="00D238BD">
      <w:pPr>
        <w:spacing w:after="0" w:line="240" w:lineRule="auto"/>
        <w:ind w:left="720"/>
      </w:pPr>
    </w:p>
    <w:p w14:paraId="09CBAEEC" w14:textId="77777777" w:rsidR="00D238BD" w:rsidRPr="005C1E15" w:rsidRDefault="00D238BD" w:rsidP="00D238BD">
      <w:pPr>
        <w:spacing w:after="0" w:line="240" w:lineRule="auto"/>
        <w:ind w:left="720"/>
      </w:pPr>
      <w:r w:rsidRPr="005C1E15">
        <w:t xml:space="preserve">VA’s Million Veteran Program is using genetic, health, and lifestyle data collected from over 865,000 Veterans to support researchers’ quest for answers. </w:t>
      </w:r>
    </w:p>
    <w:p w14:paraId="7FAF3D14" w14:textId="77777777" w:rsidR="00D238BD" w:rsidRPr="005C1E15" w:rsidRDefault="00D238BD" w:rsidP="00D238BD">
      <w:pPr>
        <w:spacing w:after="0" w:line="240" w:lineRule="auto"/>
        <w:ind w:left="720"/>
      </w:pPr>
    </w:p>
    <w:p w14:paraId="10E700C8" w14:textId="5C6E8278" w:rsidR="00AA71B1" w:rsidRPr="0042199C" w:rsidRDefault="00D238BD" w:rsidP="00C76E30">
      <w:pPr>
        <w:spacing w:after="0" w:line="240" w:lineRule="auto"/>
        <w:ind w:left="720"/>
      </w:pPr>
      <w:r w:rsidRPr="005C1E15">
        <w:t xml:space="preserve">You can help by joining today at </w:t>
      </w:r>
      <w:hyperlink r:id="rId8" w:history="1">
        <w:r w:rsidR="001E4FDD" w:rsidRPr="006876B6">
          <w:rPr>
            <w:rStyle w:val="Hyperlink"/>
          </w:rPr>
          <w:t>www.mvp.va.gov</w:t>
        </w:r>
      </w:hyperlink>
      <w:r w:rsidRPr="005C1E15">
        <w:t>.</w:t>
      </w:r>
      <w:r w:rsidR="001E4FDD">
        <w:t xml:space="preserve"> </w:t>
      </w:r>
    </w:p>
    <w:p w14:paraId="39769B89" w14:textId="77777777" w:rsidR="007C2DFD" w:rsidRPr="00992EAB" w:rsidRDefault="007C2DFD" w:rsidP="00992EAB">
      <w:pPr>
        <w:pStyle w:val="ListParagraph"/>
        <w:rPr>
          <w:sz w:val="22"/>
          <w:szCs w:val="22"/>
        </w:rPr>
      </w:pPr>
    </w:p>
    <w:p w14:paraId="4F958AE0" w14:textId="6C297C05" w:rsidR="005E12E9" w:rsidRPr="000E7068" w:rsidRDefault="005E12E9" w:rsidP="005E12E9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5</w:t>
      </w:r>
    </w:p>
    <w:p w14:paraId="2539093B" w14:textId="77777777" w:rsidR="005E12E9" w:rsidRDefault="005E12E9" w:rsidP="005E12E9">
      <w:pPr>
        <w:spacing w:after="0" w:line="240" w:lineRule="auto"/>
      </w:pPr>
    </w:p>
    <w:p w14:paraId="1823DFCC" w14:textId="77777777" w:rsidR="005E12E9" w:rsidRDefault="005E12E9" w:rsidP="005E12E9">
      <w:pPr>
        <w:spacing w:after="0" w:line="240" w:lineRule="auto"/>
        <w:ind w:left="720"/>
      </w:pPr>
      <w:r w:rsidRPr="005B6952">
        <w:t xml:space="preserve">You served the country, now serve your heart. </w:t>
      </w:r>
    </w:p>
    <w:p w14:paraId="334D53E6" w14:textId="77777777" w:rsidR="005E12E9" w:rsidRDefault="005E12E9" w:rsidP="005E12E9">
      <w:pPr>
        <w:spacing w:after="0" w:line="240" w:lineRule="auto"/>
        <w:ind w:left="720"/>
      </w:pPr>
    </w:p>
    <w:p w14:paraId="389880A3" w14:textId="77777777" w:rsidR="005E12E9" w:rsidRDefault="005E12E9" w:rsidP="005E12E9">
      <w:pPr>
        <w:spacing w:after="0" w:line="240" w:lineRule="auto"/>
        <w:ind w:left="720"/>
      </w:pPr>
      <w:r>
        <w:t xml:space="preserve">VA’s Million Veteran Program </w:t>
      </w:r>
      <w:r w:rsidRPr="005B6952">
        <w:t xml:space="preserve">research shows that a diet rich in fruits, vegetables, whole grains, and lean meats is associated with lower risk of heart disease in Veterans. </w:t>
      </w:r>
    </w:p>
    <w:p w14:paraId="4D8BBE23" w14:textId="77777777" w:rsidR="005E12E9" w:rsidRDefault="005E12E9" w:rsidP="005E12E9">
      <w:pPr>
        <w:spacing w:after="0" w:line="240" w:lineRule="auto"/>
        <w:ind w:left="720"/>
      </w:pPr>
    </w:p>
    <w:p w14:paraId="48AA7D4B" w14:textId="50BCEA34" w:rsidR="005E12E9" w:rsidRPr="00AB39FF" w:rsidRDefault="005E12E9" w:rsidP="005E12E9">
      <w:pPr>
        <w:spacing w:after="0" w:line="240" w:lineRule="auto"/>
        <w:ind w:left="720"/>
      </w:pPr>
      <w:r w:rsidRPr="005B6952">
        <w:t xml:space="preserve">Join </w:t>
      </w:r>
      <w:r>
        <w:t>MVP</w:t>
      </w:r>
      <w:r w:rsidRPr="005B6952">
        <w:t xml:space="preserve"> today </w:t>
      </w:r>
      <w:r>
        <w:t xml:space="preserve">at </w:t>
      </w:r>
      <w:hyperlink r:id="rId9" w:history="1">
        <w:r w:rsidRPr="006876B6">
          <w:rPr>
            <w:rStyle w:val="Hyperlink"/>
          </w:rPr>
          <w:t>www.mvp.va.gov</w:t>
        </w:r>
      </w:hyperlink>
      <w:r>
        <w:t xml:space="preserve"> </w:t>
      </w:r>
      <w:r w:rsidRPr="005B6952">
        <w:t>to advance treatments for heart disease for all Veterans.</w:t>
      </w:r>
    </w:p>
    <w:p w14:paraId="4080F899" w14:textId="2ECDE02C" w:rsidR="00E248AD" w:rsidRDefault="00E248AD" w:rsidP="00CB3A63">
      <w:pPr>
        <w:spacing w:after="0" w:line="240" w:lineRule="auto"/>
        <w:rPr>
          <w:rFonts w:eastAsiaTheme="minorEastAsia" w:cstheme="minorHAnsi"/>
        </w:rPr>
      </w:pPr>
    </w:p>
    <w:p w14:paraId="07F17659" w14:textId="0AB3642F" w:rsidR="00E248AD" w:rsidRPr="000E7068" w:rsidRDefault="00E248AD" w:rsidP="00E248AD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6</w:t>
      </w:r>
    </w:p>
    <w:p w14:paraId="2B1DC29D" w14:textId="2FBFD794" w:rsidR="00E248AD" w:rsidRDefault="00E248AD" w:rsidP="00E248AD">
      <w:pPr>
        <w:spacing w:after="0" w:line="240" w:lineRule="auto"/>
        <w:rPr>
          <w:rFonts w:eastAsiaTheme="minorEastAsia" w:cstheme="minorHAnsi"/>
        </w:rPr>
      </w:pPr>
    </w:p>
    <w:p w14:paraId="31149390" w14:textId="2A92A95B" w:rsidR="00E248AD" w:rsidRPr="00E248AD" w:rsidRDefault="00E248AD" w:rsidP="00E248AD">
      <w:pPr>
        <w:spacing w:after="0" w:line="240" w:lineRule="auto"/>
        <w:ind w:left="776"/>
        <w:contextualSpacing/>
      </w:pPr>
      <w:r w:rsidRPr="00E248AD">
        <w:t>VA’s Million Veteran Program is making strides in better predicting breast cancer for women Veterans. You can help us advance this research.</w:t>
      </w:r>
      <w:r w:rsidR="009E5773">
        <w:t xml:space="preserve"> Join now at </w:t>
      </w:r>
      <w:hyperlink r:id="rId10" w:history="1">
        <w:r w:rsidR="009E5773" w:rsidRPr="006876B6">
          <w:rPr>
            <w:rStyle w:val="Hyperlink"/>
          </w:rPr>
          <w:t>www.mvp.va.gov</w:t>
        </w:r>
      </w:hyperlink>
      <w:r w:rsidR="009E5773">
        <w:t>.</w:t>
      </w:r>
    </w:p>
    <w:p w14:paraId="56646B58" w14:textId="77777777" w:rsidR="00C76C4B" w:rsidRDefault="00C76C4B" w:rsidP="00C76C4B">
      <w:pPr>
        <w:spacing w:after="0" w:line="240" w:lineRule="auto"/>
        <w:rPr>
          <w:b/>
          <w:bCs/>
        </w:rPr>
      </w:pPr>
    </w:p>
    <w:p w14:paraId="536BCDDB" w14:textId="50F376A1" w:rsidR="00C76C4B" w:rsidRPr="000E7068" w:rsidRDefault="00C76C4B" w:rsidP="00C76C4B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7</w:t>
      </w:r>
    </w:p>
    <w:p w14:paraId="63C500AB" w14:textId="77777777" w:rsidR="0057738C" w:rsidRPr="0057738C" w:rsidRDefault="0057738C" w:rsidP="0057738C">
      <w:pPr>
        <w:spacing w:after="0" w:line="240" w:lineRule="auto"/>
        <w:ind w:left="720"/>
        <w:rPr>
          <w:b/>
          <w:bCs/>
        </w:rPr>
      </w:pPr>
    </w:p>
    <w:p w14:paraId="7C223224" w14:textId="7C0A4738" w:rsidR="001E6147" w:rsidRPr="007E0428" w:rsidRDefault="001E6147" w:rsidP="001E6147">
      <w:pPr>
        <w:spacing w:after="0" w:line="240" w:lineRule="auto"/>
        <w:ind w:left="776"/>
        <w:rPr>
          <w:rFonts w:cstheme="minorHAnsi"/>
        </w:rPr>
      </w:pPr>
      <w:r w:rsidRPr="007E0428">
        <w:rPr>
          <w:rFonts w:cstheme="minorHAnsi"/>
        </w:rPr>
        <w:t xml:space="preserve">VA’s Million Veteran Program is helping researchers better understand: </w:t>
      </w:r>
    </w:p>
    <w:p w14:paraId="46EA7847" w14:textId="1146EB0B" w:rsidR="001E6147" w:rsidRPr="007E0428" w:rsidRDefault="001E6147" w:rsidP="001E6147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 w:rsidR="007139A2">
        <w:rPr>
          <w:rFonts w:cstheme="minorHAnsi"/>
        </w:rPr>
        <w:t xml:space="preserve">experience anxiety </w:t>
      </w:r>
      <w:r w:rsidR="002F2F74">
        <w:rPr>
          <w:rFonts w:cstheme="minorHAnsi"/>
        </w:rPr>
        <w:t>or</w:t>
      </w:r>
      <w:r w:rsidR="007139A2">
        <w:rPr>
          <w:rFonts w:cstheme="minorHAnsi"/>
        </w:rPr>
        <w:t xml:space="preserve"> PTSD</w:t>
      </w:r>
    </w:p>
    <w:p w14:paraId="2C151688" w14:textId="2009B356" w:rsidR="001E6147" w:rsidRPr="007E0428" w:rsidRDefault="001E6147" w:rsidP="001E6147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 w:rsidR="007139A2">
        <w:rPr>
          <w:rFonts w:cstheme="minorHAnsi"/>
        </w:rPr>
        <w:t>COVID-19</w:t>
      </w:r>
    </w:p>
    <w:p w14:paraId="400E37F9" w14:textId="76F91704" w:rsidR="001E6147" w:rsidRDefault="001E6147" w:rsidP="001E6147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4CF4FD46" w14:textId="3C4A4498" w:rsidR="007139A2" w:rsidRDefault="007139A2" w:rsidP="007139A2">
      <w:pPr>
        <w:spacing w:after="0" w:line="240" w:lineRule="auto"/>
        <w:ind w:left="776"/>
        <w:rPr>
          <w:rFonts w:cstheme="minorHAnsi"/>
        </w:rPr>
      </w:pPr>
    </w:p>
    <w:p w14:paraId="45D9902D" w14:textId="7A49F7B8" w:rsidR="00C83F5B" w:rsidRDefault="009E61BE" w:rsidP="0042199C">
      <w:pPr>
        <w:spacing w:after="0" w:line="240" w:lineRule="auto"/>
        <w:ind w:left="776"/>
        <w:rPr>
          <w:rFonts w:cstheme="minorHAnsi"/>
        </w:rPr>
      </w:pPr>
      <w:r>
        <w:t xml:space="preserve">Join </w:t>
      </w:r>
      <w:r w:rsidR="00CE645D">
        <w:t>MVP today</w:t>
      </w:r>
      <w:r>
        <w:t xml:space="preserve"> at </w:t>
      </w:r>
      <w:hyperlink r:id="rId11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31148C19" w14:textId="7C4F597E" w:rsidR="00F601E1" w:rsidRDefault="00F601E1" w:rsidP="00C44718">
      <w:pPr>
        <w:spacing w:after="0" w:line="240" w:lineRule="auto"/>
        <w:ind w:left="720"/>
        <w:rPr>
          <w:rFonts w:cstheme="minorHAnsi"/>
        </w:rPr>
      </w:pPr>
    </w:p>
    <w:p w14:paraId="4DAE9D3E" w14:textId="77777777" w:rsidR="002E329C" w:rsidRDefault="002E329C" w:rsidP="00C76E30">
      <w:pPr>
        <w:spacing w:after="0" w:line="240" w:lineRule="auto"/>
        <w:rPr>
          <w:b/>
          <w:bCs/>
          <w:sz w:val="28"/>
          <w:szCs w:val="28"/>
        </w:rPr>
      </w:pPr>
    </w:p>
    <w:p w14:paraId="7FB1DD8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D3859E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79DFFB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2B183EE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4732CA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82D86C7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F7C0AE6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2F4F86F3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1CC4503E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E356209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1E3FAC9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7A9F8C7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39E7E40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7FC78E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81258E0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D68CAA5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6E081C2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77177782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487B64F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CC5750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2B109E3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FEA72E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C36E50E" w14:textId="31096293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01779AB" w14:textId="2FA36DEA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2BBC66DA" w14:textId="75C27F8D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41A43391" w14:textId="535B1884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68C86DCC" w14:textId="6C290FE3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58A6EA06" w14:textId="77777777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472B0172" w14:textId="50ACB209" w:rsidR="00C76E30" w:rsidRPr="00C76E30" w:rsidRDefault="00C76E30" w:rsidP="00C76E30">
      <w:pPr>
        <w:spacing w:after="0" w:line="240" w:lineRule="auto"/>
        <w:rPr>
          <w:b/>
          <w:bCs/>
          <w:sz w:val="28"/>
          <w:szCs w:val="28"/>
        </w:rPr>
      </w:pPr>
      <w:r w:rsidRPr="00C76E30">
        <w:rPr>
          <w:b/>
          <w:bCs/>
          <w:sz w:val="28"/>
          <w:szCs w:val="28"/>
        </w:rPr>
        <w:lastRenderedPageBreak/>
        <w:t>Instagram:</w:t>
      </w:r>
    </w:p>
    <w:p w14:paraId="4C44A63C" w14:textId="4016B844" w:rsidR="00D826ED" w:rsidRDefault="00D826ED"/>
    <w:p w14:paraId="615B706B" w14:textId="0681D5C9" w:rsidR="00AF4645" w:rsidRPr="00E96403" w:rsidRDefault="00AF4645" w:rsidP="00AF4645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1</w:t>
      </w:r>
    </w:p>
    <w:p w14:paraId="0BF49CFB" w14:textId="77777777" w:rsidR="00AF4645" w:rsidRPr="008F51B9" w:rsidRDefault="00AF4645" w:rsidP="00AF4645">
      <w:pPr>
        <w:spacing w:after="0" w:line="240" w:lineRule="auto"/>
        <w:rPr>
          <w:b/>
          <w:bCs/>
        </w:rPr>
      </w:pPr>
    </w:p>
    <w:p w14:paraId="4236F012" w14:textId="77777777" w:rsidR="00AF4645" w:rsidRDefault="00AF4645" w:rsidP="00AF4645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>You can make a difference for Veterans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Million Veteran Program from the comfort of your home at </w:t>
      </w:r>
      <w:r w:rsidRPr="00FD12A4">
        <w:rPr>
          <w:rFonts w:asciiTheme="minorHAnsi" w:eastAsiaTheme="minorEastAsia" w:hAnsiTheme="minorHAnsi" w:cstheme="minorHAnsi"/>
          <w:sz w:val="22"/>
          <w:szCs w:val="22"/>
        </w:rPr>
        <w:t>mvp.va.gov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50A4C6CB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5C6B34EF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17DA90D7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36F33DAE" w14:textId="77777777" w:rsidR="00AF4645" w:rsidRPr="00A84A0F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2C92112E" w14:textId="77777777" w:rsidR="00AF4645" w:rsidRPr="008D106A" w:rsidRDefault="00AF4645" w:rsidP="00AF4645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</w:p>
    <w:p w14:paraId="7AA9EACC" w14:textId="77777777" w:rsidR="00AF4645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3A19330" w14:textId="38054A0C" w:rsidR="00AF4645" w:rsidRPr="000E7068" w:rsidRDefault="00AF4645" w:rsidP="00AF4645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2</w:t>
      </w:r>
    </w:p>
    <w:p w14:paraId="489874AD" w14:textId="77777777" w:rsidR="00AF4645" w:rsidRPr="00424230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BC0DB54" w14:textId="77777777" w:rsidR="00AF4645" w:rsidRDefault="00AF4645" w:rsidP="00AF4645">
      <w:pPr>
        <w:spacing w:line="252" w:lineRule="auto"/>
        <w:ind w:left="720"/>
      </w:pPr>
      <w:r>
        <w:t>Continue your legacy of service. Join VA’s Million Veteran Program to help improve health care for Veterans like you. </w:t>
      </w:r>
    </w:p>
    <w:p w14:paraId="50AAEE1F" w14:textId="77777777" w:rsidR="00AF4645" w:rsidRDefault="00AF4645" w:rsidP="00AF4645">
      <w:pPr>
        <w:spacing w:line="252" w:lineRule="auto"/>
        <w:ind w:left="720"/>
      </w:pPr>
      <w:r>
        <w:t>Learn more and join today at </w:t>
      </w:r>
      <w:r w:rsidRPr="00FD12A4">
        <w:rPr>
          <w:rFonts w:eastAsia="Times New Roman"/>
        </w:rPr>
        <w:t>mvp.va.gov</w:t>
      </w:r>
      <w:r>
        <w:t> or call 866-441-6075. </w:t>
      </w:r>
    </w:p>
    <w:p w14:paraId="487DF57A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233F1779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467441BE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750AE61E" w14:textId="77777777" w:rsidR="00AF4645" w:rsidRPr="00FD12A4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3E2B13C5" w14:textId="77777777" w:rsidR="00AF4645" w:rsidRDefault="00AF4645" w:rsidP="00AF4645">
      <w:pPr>
        <w:spacing w:after="0" w:line="240" w:lineRule="auto"/>
        <w:rPr>
          <w:rFonts w:eastAsiaTheme="minorEastAsia" w:cstheme="minorHAnsi"/>
        </w:rPr>
      </w:pPr>
    </w:p>
    <w:p w14:paraId="15A2449C" w14:textId="364C98C5" w:rsidR="00AF4645" w:rsidRDefault="00AF4645" w:rsidP="00AF4645">
      <w:pPr>
        <w:rPr>
          <w:rFonts w:cstheme="minorHAnsi"/>
          <w:b/>
          <w:bCs/>
        </w:rPr>
      </w:pPr>
      <w:r w:rsidRPr="00A5537C">
        <w:rPr>
          <w:rFonts w:cstheme="minorHAnsi"/>
          <w:b/>
          <w:bCs/>
        </w:rPr>
        <w:t>Post #</w:t>
      </w:r>
      <w:r>
        <w:rPr>
          <w:rFonts w:cstheme="minorHAnsi"/>
          <w:b/>
          <w:bCs/>
        </w:rPr>
        <w:t>3</w:t>
      </w:r>
    </w:p>
    <w:p w14:paraId="0D2ED88F" w14:textId="77777777" w:rsidR="00AF4645" w:rsidRDefault="00AF4645" w:rsidP="00AF4645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</w:t>
      </w:r>
      <w:r>
        <w:rPr>
          <w:rFonts w:cstheme="minorHAnsi"/>
        </w:rPr>
        <w:t>the</w:t>
      </w:r>
      <w:r w:rsidRPr="00C44718">
        <w:rPr>
          <w:rFonts w:cstheme="minorHAnsi"/>
        </w:rPr>
        <w:t xml:space="preserve"> </w:t>
      </w:r>
      <w:r>
        <w:rPr>
          <w:rFonts w:cstheme="minorHAnsi"/>
        </w:rPr>
        <w:t xml:space="preserve">VA’s </w:t>
      </w:r>
      <w:r w:rsidRPr="00C44718">
        <w:rPr>
          <w:rFonts w:cstheme="minorHAnsi"/>
        </w:rPr>
        <w:t>Million Veteran Program</w:t>
      </w:r>
      <w:r>
        <w:rPr>
          <w:rFonts w:cstheme="minorHAnsi"/>
        </w:rPr>
        <w:t xml:space="preserve"> </w:t>
      </w:r>
      <w:r w:rsidRPr="00C44718">
        <w:rPr>
          <w:rFonts w:cstheme="minorHAnsi"/>
        </w:rPr>
        <w:t xml:space="preserve">and join today at </w:t>
      </w:r>
      <w:r w:rsidRPr="00FD12A4">
        <w:rPr>
          <w:rFonts w:cstheme="minorHAnsi"/>
        </w:rPr>
        <w:t>mvp.va.gov</w:t>
      </w:r>
      <w:r w:rsidRPr="00C44718">
        <w:rPr>
          <w:rFonts w:cstheme="minorHAnsi"/>
        </w:rPr>
        <w:t>.</w:t>
      </w:r>
    </w:p>
    <w:p w14:paraId="5936AF27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21EA56C4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360F70C0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09653D89" w14:textId="77777777" w:rsidR="00AF4645" w:rsidRPr="00A84A0F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56F3E51D" w14:textId="77777777" w:rsidR="00AF4645" w:rsidRDefault="00AF4645" w:rsidP="00C76E30">
      <w:pPr>
        <w:spacing w:after="0" w:line="240" w:lineRule="auto"/>
        <w:rPr>
          <w:b/>
          <w:bCs/>
        </w:rPr>
      </w:pPr>
    </w:p>
    <w:p w14:paraId="3EDB7276" w14:textId="2D0E7A4B" w:rsidR="00C76E30" w:rsidRPr="00E96403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4</w:t>
      </w:r>
    </w:p>
    <w:p w14:paraId="03C2E36D" w14:textId="77777777" w:rsidR="00C76E30" w:rsidRDefault="00C76E30" w:rsidP="00C76E30">
      <w:pPr>
        <w:spacing w:after="0" w:line="240" w:lineRule="auto"/>
      </w:pPr>
    </w:p>
    <w:p w14:paraId="669B75CE" w14:textId="77777777" w:rsidR="00C76E30" w:rsidRPr="005C1E15" w:rsidRDefault="00C76E30" w:rsidP="00C76E30">
      <w:pPr>
        <w:spacing w:after="0" w:line="240" w:lineRule="auto"/>
        <w:ind w:left="720"/>
      </w:pPr>
      <w:r w:rsidRPr="005C1E15">
        <w:t xml:space="preserve">Why are some Veterans more at risk for heart disease or depression? Why do treatments work for some but not others?  </w:t>
      </w:r>
    </w:p>
    <w:p w14:paraId="75035C4A" w14:textId="77777777" w:rsidR="00C76E30" w:rsidRPr="005C1E15" w:rsidRDefault="00C76E30" w:rsidP="00C76E30">
      <w:pPr>
        <w:spacing w:after="0" w:line="240" w:lineRule="auto"/>
        <w:ind w:left="720"/>
      </w:pPr>
    </w:p>
    <w:p w14:paraId="1CF877C6" w14:textId="1C5227BC" w:rsidR="00C76E30" w:rsidRPr="005C1E15" w:rsidRDefault="00254EDC" w:rsidP="00C76E30">
      <w:pPr>
        <w:spacing w:after="0" w:line="240" w:lineRule="auto"/>
        <w:ind w:left="720"/>
      </w:pPr>
      <w:r>
        <w:t xml:space="preserve">VA’s </w:t>
      </w:r>
      <w:r w:rsidR="00C76E30" w:rsidRPr="005C1E15">
        <w:t xml:space="preserve">Million Veteran Program is using genetic, health, and lifestyle data collected from over 865,000 Veterans to support researchers’ quest for answers. </w:t>
      </w:r>
    </w:p>
    <w:p w14:paraId="0317A832" w14:textId="77777777" w:rsidR="00C76E30" w:rsidRPr="005C1E15" w:rsidRDefault="00C76E30" w:rsidP="00C76E30">
      <w:pPr>
        <w:spacing w:after="0" w:line="240" w:lineRule="auto"/>
        <w:ind w:left="720"/>
      </w:pPr>
    </w:p>
    <w:p w14:paraId="3D9C41A8" w14:textId="00CABDB7" w:rsidR="00C76E30" w:rsidRDefault="00C76E30" w:rsidP="00C76E30">
      <w:pPr>
        <w:spacing w:after="0" w:line="240" w:lineRule="auto"/>
        <w:ind w:left="720"/>
      </w:pPr>
      <w:r w:rsidRPr="005C1E15">
        <w:t xml:space="preserve">You can help by joining today at </w:t>
      </w:r>
      <w:r w:rsidRPr="00FD12A4">
        <w:t>mvp.va.gov</w:t>
      </w:r>
      <w:r w:rsidRPr="005C1E15">
        <w:t>.</w:t>
      </w:r>
      <w:r>
        <w:t xml:space="preserve"> </w:t>
      </w:r>
    </w:p>
    <w:p w14:paraId="7A5AC6C2" w14:textId="52427102" w:rsidR="00961879" w:rsidRDefault="0080694F" w:rsidP="00C76E30">
      <w:pPr>
        <w:spacing w:after="0" w:line="240" w:lineRule="auto"/>
        <w:ind w:left="720"/>
      </w:pPr>
      <w:r>
        <w:lastRenderedPageBreak/>
        <w:t>.</w:t>
      </w:r>
    </w:p>
    <w:p w14:paraId="59F62FF8" w14:textId="5D303BF8" w:rsidR="0080694F" w:rsidRDefault="0080694F" w:rsidP="00C76E30">
      <w:pPr>
        <w:spacing w:after="0" w:line="240" w:lineRule="auto"/>
        <w:ind w:left="720"/>
      </w:pPr>
      <w:r>
        <w:t>.</w:t>
      </w:r>
    </w:p>
    <w:p w14:paraId="1E797BB4" w14:textId="358B5D5E" w:rsidR="0080694F" w:rsidRDefault="0080694F" w:rsidP="00C76E30">
      <w:pPr>
        <w:spacing w:after="0" w:line="240" w:lineRule="auto"/>
        <w:ind w:left="720"/>
      </w:pPr>
      <w:r>
        <w:t>.</w:t>
      </w:r>
    </w:p>
    <w:p w14:paraId="03C9106A" w14:textId="5FB06E1E" w:rsidR="00961879" w:rsidRPr="00A84A0F" w:rsidRDefault="00961879" w:rsidP="00C76E30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 w:rsidR="00FD12A4"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 w:rsidR="009E3E88">
        <w:rPr>
          <w:b/>
          <w:bCs/>
        </w:rPr>
        <w:t xml:space="preserve">#JoinMVP </w:t>
      </w:r>
      <w:r w:rsidR="0047663D">
        <w:rPr>
          <w:b/>
          <w:bCs/>
        </w:rPr>
        <w:t xml:space="preserve">#precisionmedicine </w:t>
      </w:r>
      <w:r w:rsidR="009B2861">
        <w:rPr>
          <w:b/>
          <w:bCs/>
        </w:rPr>
        <w:t>#datascience #healthresearch #medicalresearch #</w:t>
      </w:r>
      <w:r w:rsidR="009635DA">
        <w:rPr>
          <w:b/>
          <w:bCs/>
        </w:rPr>
        <w:t>instahealth</w:t>
      </w:r>
      <w:r w:rsidR="000D2D96">
        <w:rPr>
          <w:b/>
          <w:bCs/>
        </w:rPr>
        <w:t xml:space="preserve"> </w:t>
      </w:r>
      <w:r w:rsidR="0064600F">
        <w:rPr>
          <w:b/>
          <w:bCs/>
        </w:rPr>
        <w:t xml:space="preserve">#data #science #medicine </w:t>
      </w:r>
      <w:r w:rsidR="008505D1">
        <w:rPr>
          <w:b/>
          <w:bCs/>
        </w:rPr>
        <w:t xml:space="preserve">#genomics #genetics </w:t>
      </w:r>
      <w:r w:rsidR="003F2E45">
        <w:rPr>
          <w:b/>
          <w:bCs/>
        </w:rPr>
        <w:t>#heartdisease #depression</w:t>
      </w:r>
    </w:p>
    <w:p w14:paraId="2E8FAC6A" w14:textId="77777777" w:rsidR="00C76E30" w:rsidRPr="00992EAB" w:rsidRDefault="00C76E30" w:rsidP="00C76E30">
      <w:pPr>
        <w:pStyle w:val="ListParagraph"/>
        <w:rPr>
          <w:sz w:val="22"/>
          <w:szCs w:val="22"/>
        </w:rPr>
      </w:pPr>
    </w:p>
    <w:p w14:paraId="07929503" w14:textId="1843755D" w:rsidR="005E12E9" w:rsidRPr="000E7068" w:rsidRDefault="005E12E9" w:rsidP="005E12E9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5</w:t>
      </w:r>
    </w:p>
    <w:p w14:paraId="1D6B3E94" w14:textId="77777777" w:rsidR="005E12E9" w:rsidRDefault="005E12E9" w:rsidP="005E12E9">
      <w:pPr>
        <w:spacing w:after="0" w:line="240" w:lineRule="auto"/>
      </w:pPr>
    </w:p>
    <w:p w14:paraId="364C66DE" w14:textId="77777777" w:rsidR="005E12E9" w:rsidRPr="00992EAB" w:rsidRDefault="005E12E9" w:rsidP="005E12E9">
      <w:pPr>
        <w:spacing w:after="0" w:line="240" w:lineRule="auto"/>
        <w:ind w:left="720"/>
        <w:rPr>
          <w:b/>
          <w:bCs/>
        </w:rPr>
      </w:pPr>
      <w:r w:rsidRPr="00992EAB">
        <w:rPr>
          <w:b/>
          <w:bCs/>
        </w:rPr>
        <w:t>Facebook:</w:t>
      </w:r>
    </w:p>
    <w:p w14:paraId="2C1327D8" w14:textId="77777777" w:rsidR="005E12E9" w:rsidRDefault="005E12E9" w:rsidP="005E12E9">
      <w:pPr>
        <w:spacing w:after="0" w:line="240" w:lineRule="auto"/>
        <w:ind w:left="720"/>
      </w:pPr>
    </w:p>
    <w:p w14:paraId="75EC5119" w14:textId="77777777" w:rsidR="005E12E9" w:rsidRDefault="005E12E9" w:rsidP="005E12E9">
      <w:pPr>
        <w:spacing w:after="0" w:line="240" w:lineRule="auto"/>
        <w:ind w:left="720"/>
      </w:pPr>
      <w:r w:rsidRPr="005B6952">
        <w:t xml:space="preserve">You served the country, now serve your heart. </w:t>
      </w:r>
    </w:p>
    <w:p w14:paraId="05F01ECD" w14:textId="77777777" w:rsidR="005E12E9" w:rsidRDefault="005E12E9" w:rsidP="005E12E9">
      <w:pPr>
        <w:spacing w:after="0" w:line="240" w:lineRule="auto"/>
        <w:ind w:left="720"/>
      </w:pPr>
    </w:p>
    <w:p w14:paraId="67DA558B" w14:textId="77777777" w:rsidR="005E12E9" w:rsidRDefault="005E12E9" w:rsidP="005E12E9">
      <w:pPr>
        <w:spacing w:after="0" w:line="240" w:lineRule="auto"/>
        <w:ind w:left="720"/>
      </w:pPr>
      <w:r>
        <w:t xml:space="preserve">VA’s Million Veteran Program </w:t>
      </w:r>
      <w:r w:rsidRPr="005B6952">
        <w:t xml:space="preserve">research shows that a diet rich in fruits, vegetables, whole grains, and lean meats is associated with lower risk of heart disease in Veterans. </w:t>
      </w:r>
    </w:p>
    <w:p w14:paraId="3E10A2BE" w14:textId="77777777" w:rsidR="005E12E9" w:rsidRDefault="005E12E9" w:rsidP="005E12E9">
      <w:pPr>
        <w:spacing w:after="0" w:line="240" w:lineRule="auto"/>
        <w:ind w:left="720"/>
      </w:pPr>
    </w:p>
    <w:p w14:paraId="3168B2A7" w14:textId="62CCA7DA" w:rsidR="005E12E9" w:rsidRDefault="005E12E9" w:rsidP="005E12E9">
      <w:pPr>
        <w:spacing w:after="0" w:line="240" w:lineRule="auto"/>
        <w:ind w:left="720"/>
      </w:pPr>
      <w:r w:rsidRPr="005B6952">
        <w:t xml:space="preserve">Join </w:t>
      </w:r>
      <w:r>
        <w:t>MVP</w:t>
      </w:r>
      <w:r w:rsidRPr="005B6952">
        <w:t xml:space="preserve"> today </w:t>
      </w:r>
      <w:r>
        <w:t xml:space="preserve">at </w:t>
      </w:r>
      <w:hyperlink r:id="rId12" w:history="1">
        <w:r w:rsidRPr="006876B6">
          <w:rPr>
            <w:rStyle w:val="Hyperlink"/>
          </w:rPr>
          <w:t>www.mvp.va.gov</w:t>
        </w:r>
      </w:hyperlink>
      <w:r>
        <w:t xml:space="preserve"> </w:t>
      </w:r>
      <w:r w:rsidRPr="005B6952">
        <w:t>to advance treatments for heart disease for all Veterans.</w:t>
      </w:r>
    </w:p>
    <w:p w14:paraId="7FE7F415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008BD526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0F7CCEAD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42117B58" w14:textId="085ABB49" w:rsidR="005E12E9" w:rsidRPr="00FD12A4" w:rsidRDefault="005E12E9" w:rsidP="005E12E9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  <w:r w:rsidR="00D933A0">
        <w:rPr>
          <w:b/>
          <w:bCs/>
        </w:rPr>
        <w:t>#hearthealth #nutrition #healthylifestyle</w:t>
      </w:r>
    </w:p>
    <w:p w14:paraId="773A0304" w14:textId="77777777" w:rsidR="005E12E9" w:rsidRDefault="005E12E9" w:rsidP="00C76E30">
      <w:pPr>
        <w:spacing w:after="0" w:line="240" w:lineRule="auto"/>
        <w:rPr>
          <w:b/>
          <w:bCs/>
        </w:rPr>
      </w:pPr>
    </w:p>
    <w:p w14:paraId="7198E87B" w14:textId="0DDDA98C" w:rsidR="00C76E30" w:rsidRPr="000E7068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6</w:t>
      </w:r>
    </w:p>
    <w:p w14:paraId="121BA847" w14:textId="77777777" w:rsidR="00C76E30" w:rsidRDefault="00C76E30" w:rsidP="00C76E30">
      <w:pPr>
        <w:spacing w:after="0" w:line="240" w:lineRule="auto"/>
        <w:rPr>
          <w:rFonts w:eastAsiaTheme="minorEastAsia" w:cstheme="minorHAnsi"/>
        </w:rPr>
      </w:pPr>
    </w:p>
    <w:p w14:paraId="4A136D5B" w14:textId="7B975134" w:rsidR="00C76E30" w:rsidRDefault="00C76E30" w:rsidP="00C76E30">
      <w:pPr>
        <w:spacing w:after="0" w:line="240" w:lineRule="auto"/>
        <w:ind w:left="776"/>
        <w:contextualSpacing/>
      </w:pPr>
      <w:r w:rsidRPr="00E248AD">
        <w:t>VA’s Million Veteran Program is making strides in better predicting breast cancer for women Veterans. You can help us advance this research.</w:t>
      </w:r>
      <w:r>
        <w:t xml:space="preserve"> Join now at </w:t>
      </w:r>
      <w:r w:rsidRPr="00FD12A4">
        <w:t>mvp.va.gov</w:t>
      </w:r>
      <w:r>
        <w:t>.</w:t>
      </w:r>
    </w:p>
    <w:p w14:paraId="33ACECE3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0C088387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3DAA9B53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77131F83" w14:textId="62D8A3ED" w:rsidR="00FD12A4" w:rsidRPr="00FD12A4" w:rsidRDefault="00FD12A4" w:rsidP="00FD12A4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</w:t>
      </w:r>
      <w:r w:rsidR="00435664">
        <w:rPr>
          <w:b/>
          <w:bCs/>
        </w:rPr>
        <w:t>#</w:t>
      </w:r>
      <w:r w:rsidR="00923002">
        <w:rPr>
          <w:b/>
          <w:bCs/>
        </w:rPr>
        <w:t>w</w:t>
      </w:r>
      <w:r w:rsidR="00435664">
        <w:rPr>
          <w:b/>
          <w:bCs/>
        </w:rPr>
        <w:t>omen</w:t>
      </w:r>
      <w:r w:rsidR="00923002">
        <w:rPr>
          <w:b/>
          <w:bCs/>
        </w:rPr>
        <w:t>v</w:t>
      </w:r>
      <w:r w:rsidR="00435664">
        <w:rPr>
          <w:b/>
          <w:bCs/>
        </w:rPr>
        <w:t xml:space="preserve">eterans </w:t>
      </w:r>
      <w:r w:rsidRPr="00A84A0F">
        <w:rPr>
          <w:b/>
          <w:bCs/>
        </w:rPr>
        <w:t xml:space="preserve">#MillionVeteranProgram </w:t>
      </w:r>
      <w:r>
        <w:rPr>
          <w:b/>
          <w:bCs/>
        </w:rPr>
        <w:t xml:space="preserve">#JoinMVP #precisionmedicine #datascience #healthresearch #medicalresearch #instahealth #data #science #medicine #scicomm #genomics #genetics </w:t>
      </w:r>
      <w:r w:rsidR="00435664">
        <w:rPr>
          <w:b/>
          <w:bCs/>
        </w:rPr>
        <w:t>#breastcancer #cancer</w:t>
      </w:r>
    </w:p>
    <w:p w14:paraId="6657136C" w14:textId="77777777" w:rsidR="00C76E30" w:rsidRPr="00B17508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35910E7F" w14:textId="77777777" w:rsidR="00C76E30" w:rsidRDefault="00C76E30" w:rsidP="00C76E30">
      <w:pPr>
        <w:spacing w:after="0" w:line="240" w:lineRule="auto"/>
        <w:rPr>
          <w:b/>
          <w:bCs/>
        </w:rPr>
      </w:pPr>
    </w:p>
    <w:p w14:paraId="18E5E612" w14:textId="1984F30D" w:rsidR="00C76E30" w:rsidRPr="000E7068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7</w:t>
      </w:r>
    </w:p>
    <w:p w14:paraId="46B80267" w14:textId="77777777" w:rsidR="00C76E30" w:rsidRPr="0057738C" w:rsidRDefault="00C76E30" w:rsidP="00C76E30">
      <w:pPr>
        <w:spacing w:after="0" w:line="240" w:lineRule="auto"/>
        <w:ind w:left="720"/>
        <w:rPr>
          <w:b/>
          <w:bCs/>
        </w:rPr>
      </w:pPr>
    </w:p>
    <w:p w14:paraId="1C40F64C" w14:textId="7D4735D1" w:rsidR="00C76E30" w:rsidRPr="007E0428" w:rsidRDefault="006106D6" w:rsidP="00C76E30">
      <w:pPr>
        <w:spacing w:after="0" w:line="240" w:lineRule="auto"/>
        <w:ind w:left="776"/>
        <w:rPr>
          <w:rFonts w:cstheme="minorHAnsi"/>
        </w:rPr>
      </w:pPr>
      <w:r>
        <w:rPr>
          <w:rFonts w:cstheme="minorHAnsi"/>
        </w:rPr>
        <w:t xml:space="preserve">The </w:t>
      </w:r>
      <w:r w:rsidR="00C76E30" w:rsidRPr="007E0428">
        <w:rPr>
          <w:rFonts w:cstheme="minorHAnsi"/>
        </w:rPr>
        <w:t xml:space="preserve">Million Veteran Program </w:t>
      </w:r>
      <w:r>
        <w:rPr>
          <w:rFonts w:cstheme="minorHAnsi"/>
        </w:rPr>
        <w:t xml:space="preserve">at </w:t>
      </w:r>
      <w:r w:rsidRPr="00427E0C">
        <w:rPr>
          <w:rFonts w:cstheme="minorHAnsi"/>
          <w:b/>
          <w:bCs/>
        </w:rPr>
        <w:t>@dep</w:t>
      </w:r>
      <w:r w:rsidR="00427E0C" w:rsidRPr="00427E0C">
        <w:rPr>
          <w:rFonts w:cstheme="minorHAnsi"/>
          <w:b/>
          <w:bCs/>
        </w:rPr>
        <w:t>tvetaffairs</w:t>
      </w:r>
      <w:r w:rsidR="00427E0C">
        <w:rPr>
          <w:rFonts w:cstheme="minorHAnsi"/>
        </w:rPr>
        <w:t xml:space="preserve"> </w:t>
      </w:r>
      <w:r w:rsidR="00C76E30" w:rsidRPr="007E0428">
        <w:rPr>
          <w:rFonts w:cstheme="minorHAnsi"/>
        </w:rPr>
        <w:t xml:space="preserve">is helping researchers better understand: </w:t>
      </w:r>
    </w:p>
    <w:p w14:paraId="03358307" w14:textId="77777777" w:rsidR="00C76E30" w:rsidRPr="007E0428" w:rsidRDefault="00C76E30" w:rsidP="00C76E30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>
        <w:rPr>
          <w:rFonts w:cstheme="minorHAnsi"/>
        </w:rPr>
        <w:t>experience anxiety or PTSD</w:t>
      </w:r>
    </w:p>
    <w:p w14:paraId="36F0469C" w14:textId="77777777" w:rsidR="00C76E30" w:rsidRPr="007E0428" w:rsidRDefault="00C76E30" w:rsidP="00C76E30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>
        <w:rPr>
          <w:rFonts w:cstheme="minorHAnsi"/>
        </w:rPr>
        <w:t>COVID-19</w:t>
      </w:r>
    </w:p>
    <w:p w14:paraId="3AD1A8D0" w14:textId="77777777" w:rsidR="00C76E30" w:rsidRDefault="00C76E30" w:rsidP="00C76E30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184611C0" w14:textId="77777777" w:rsidR="00C76E30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5323B297" w14:textId="000CD02D" w:rsidR="00C76E30" w:rsidRDefault="00C76E30" w:rsidP="00C76E30">
      <w:pPr>
        <w:spacing w:after="0" w:line="240" w:lineRule="auto"/>
        <w:ind w:left="776"/>
      </w:pPr>
      <w:r>
        <w:t xml:space="preserve">Join MVP today at </w:t>
      </w:r>
      <w:r w:rsidRPr="00FD12A4">
        <w:t>mvp.va.gov</w:t>
      </w:r>
      <w:r>
        <w:t>.</w:t>
      </w:r>
    </w:p>
    <w:p w14:paraId="032BF2A2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4807DAAE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705D24D6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069AFEC1" w14:textId="7C028F22" w:rsidR="00FD12A4" w:rsidRPr="00FD12A4" w:rsidRDefault="00FD12A4" w:rsidP="00FD12A4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lastRenderedPageBreak/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  <w:r w:rsidR="003837C0">
        <w:rPr>
          <w:b/>
          <w:bCs/>
        </w:rPr>
        <w:t>#PTSD #COVID19</w:t>
      </w:r>
    </w:p>
    <w:p w14:paraId="1B871B68" w14:textId="77777777" w:rsidR="00C76E30" w:rsidRPr="0042199C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35CC73B9" w14:textId="77777777" w:rsidR="00FD12A4" w:rsidRDefault="00FD12A4" w:rsidP="00FD12A4">
      <w:pPr>
        <w:spacing w:after="0" w:line="240" w:lineRule="auto"/>
        <w:rPr>
          <w:rFonts w:cstheme="minorHAnsi"/>
        </w:rPr>
      </w:pPr>
    </w:p>
    <w:p w14:paraId="1340DBD5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F88DB2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BDC8AD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ED6B5D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D93E69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444D0A33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356255C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05C414A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342EB41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3AAACA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2191F9B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70F63F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708D8E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6EA1F00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59F86E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6B1F037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49BDEA9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AB01C5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50FFE3BA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6692EA28" w14:textId="49DC5A25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57B06CC" w14:textId="7BC09347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25DEFC76" w14:textId="76880378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AFA132B" w14:textId="46BE4D2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0DA1FC81" w14:textId="1A608A9A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04B1F018" w14:textId="39547A66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78E85EF0" w14:textId="058F0CC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BE933C9" w14:textId="1C748089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3C73CB6E" w14:textId="415015A0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385A6CB9" w14:textId="0009C7A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123C3DD6" w14:textId="2C1D061F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7080B06A" w14:textId="77777777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6EAD47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FC33954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9C9CC31" w14:textId="7F7B3FBA" w:rsidR="009E06AD" w:rsidRPr="00C76E30" w:rsidRDefault="00D303A1" w:rsidP="009E06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Twitter</w:t>
      </w:r>
      <w:r w:rsidR="009E06AD" w:rsidRPr="00C76E30">
        <w:rPr>
          <w:b/>
          <w:bCs/>
          <w:sz w:val="28"/>
          <w:szCs w:val="28"/>
        </w:rPr>
        <w:t>:</w:t>
      </w:r>
    </w:p>
    <w:p w14:paraId="42A7EA7C" w14:textId="2380662E" w:rsidR="00C76E30" w:rsidRDefault="00C76E30"/>
    <w:p w14:paraId="46D7EB0A" w14:textId="56D687F9" w:rsidR="00AF4645" w:rsidRPr="00E96403" w:rsidRDefault="00AF4645" w:rsidP="00AF464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EA5C8A">
        <w:rPr>
          <w:b/>
          <w:bCs/>
          <w:color w:val="FF0000"/>
        </w:rPr>
        <w:t>1</w:t>
      </w:r>
      <w:r>
        <w:rPr>
          <w:b/>
          <w:bCs/>
          <w:color w:val="FF0000"/>
        </w:rPr>
        <w:t>36</w:t>
      </w:r>
      <w:r w:rsidRPr="00EA5C8A">
        <w:rPr>
          <w:b/>
          <w:bCs/>
          <w:color w:val="FF0000"/>
        </w:rPr>
        <w:t xml:space="preserve"> characters</w:t>
      </w:r>
    </w:p>
    <w:p w14:paraId="6460AD28" w14:textId="77777777" w:rsidR="00AF4645" w:rsidRPr="008F51B9" w:rsidRDefault="00AF4645" w:rsidP="00AF4645">
      <w:pPr>
        <w:spacing w:after="0" w:line="240" w:lineRule="auto"/>
        <w:rPr>
          <w:b/>
          <w:bCs/>
        </w:rPr>
      </w:pPr>
    </w:p>
    <w:p w14:paraId="6BDFBF28" w14:textId="77777777" w:rsidR="00AF4645" w:rsidRPr="008D106A" w:rsidRDefault="00AF4645" w:rsidP="00AF4645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 xml:space="preserve">You can make a difference for </w:t>
      </w:r>
      <w:r w:rsidRPr="00766892">
        <w:rPr>
          <w:rFonts w:asciiTheme="minorHAnsi" w:hAnsiTheme="minorHAnsi" w:cstheme="minorBidi"/>
          <w:b/>
          <w:bCs/>
          <w:iCs/>
          <w:sz w:val="22"/>
          <w:szCs w:val="22"/>
        </w:rPr>
        <w:t>#Veterans</w:t>
      </w:r>
      <w:r w:rsidRPr="008D106A">
        <w:rPr>
          <w:rFonts w:asciiTheme="minorHAnsi" w:hAnsiTheme="minorHAnsi" w:cstheme="minorBidi"/>
          <w:iCs/>
          <w:sz w:val="22"/>
          <w:szCs w:val="22"/>
        </w:rPr>
        <w:t xml:space="preserve">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</w:t>
      </w:r>
      <w:r w:rsidRPr="00766892">
        <w:rPr>
          <w:rFonts w:asciiTheme="minorHAnsi" w:eastAsiaTheme="minorEastAsia" w:hAnsiTheme="minorHAnsi" w:cstheme="minorHAnsi"/>
          <w:b/>
          <w:bCs/>
          <w:sz w:val="22"/>
          <w:szCs w:val="22"/>
        </w:rPr>
        <w:t>#MillionVeteranProgram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 from the comfort of your home at </w:t>
      </w:r>
      <w:hyperlink r:id="rId13" w:history="1">
        <w:r w:rsidRPr="008D106A">
          <w:rPr>
            <w:rStyle w:val="Hyperlink"/>
            <w:rFonts w:asciiTheme="minorHAnsi" w:eastAsiaTheme="minorEastAsia" w:hAnsiTheme="minorHAnsi" w:cstheme="minorHAnsi"/>
            <w:sz w:val="22"/>
            <w:szCs w:val="22"/>
          </w:rPr>
          <w:t>www.mvp.va.gov</w:t>
        </w:r>
      </w:hyperlink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01B54364" w14:textId="77777777" w:rsidR="00AF4645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E70F7F" w14:textId="3A715636" w:rsidR="00AF4645" w:rsidRPr="000E7068" w:rsidRDefault="00AF4645" w:rsidP="00AF4645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EA5C8A">
        <w:rPr>
          <w:b/>
          <w:bCs/>
          <w:color w:val="FF0000"/>
        </w:rPr>
        <w:t>1</w:t>
      </w:r>
      <w:r>
        <w:rPr>
          <w:b/>
          <w:bCs/>
          <w:color w:val="FF0000"/>
        </w:rPr>
        <w:t>81</w:t>
      </w:r>
      <w:r w:rsidRPr="00EA5C8A">
        <w:rPr>
          <w:b/>
          <w:bCs/>
          <w:color w:val="FF0000"/>
        </w:rPr>
        <w:t xml:space="preserve"> characters</w:t>
      </w:r>
    </w:p>
    <w:p w14:paraId="384A4F82" w14:textId="77777777" w:rsidR="00AF4645" w:rsidRPr="00424230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5D90CF0" w14:textId="77777777" w:rsidR="00AF4645" w:rsidRDefault="00AF4645" w:rsidP="00AF4645">
      <w:pPr>
        <w:spacing w:line="252" w:lineRule="auto"/>
        <w:ind w:left="720"/>
      </w:pPr>
      <w:r>
        <w:t xml:space="preserve">Continue your legacy of service. Join VA’s </w:t>
      </w:r>
      <w:r w:rsidRPr="00056566">
        <w:rPr>
          <w:b/>
          <w:bCs/>
        </w:rPr>
        <w:t>#MillionVeteranProgram</w:t>
      </w:r>
      <w:r>
        <w:t xml:space="preserve"> to help improve health care for </w:t>
      </w:r>
      <w:r w:rsidRPr="000A69AD">
        <w:rPr>
          <w:b/>
          <w:bCs/>
        </w:rPr>
        <w:t>#Veterans</w:t>
      </w:r>
      <w:r>
        <w:t xml:space="preserve"> like you. </w:t>
      </w:r>
    </w:p>
    <w:p w14:paraId="42D21D71" w14:textId="77777777" w:rsidR="00AF4645" w:rsidRDefault="00AF4645" w:rsidP="00AF4645">
      <w:pPr>
        <w:spacing w:line="252" w:lineRule="auto"/>
        <w:ind w:left="720"/>
      </w:pPr>
      <w:r>
        <w:t xml:space="preserve">Learn more and join today at </w:t>
      </w:r>
      <w:hyperlink r:id="rId14" w:history="1">
        <w:r w:rsidRPr="001A1BCF">
          <w:rPr>
            <w:rStyle w:val="Hyperlink"/>
          </w:rPr>
          <w:t>www.mvp.va.gov</w:t>
        </w:r>
      </w:hyperlink>
      <w:r>
        <w:t xml:space="preserve"> call 866-441-6075. </w:t>
      </w:r>
    </w:p>
    <w:p w14:paraId="11C0521E" w14:textId="77777777" w:rsidR="00AF4645" w:rsidRDefault="00AF4645" w:rsidP="00AF4645">
      <w:pPr>
        <w:spacing w:after="0" w:line="240" w:lineRule="auto"/>
        <w:rPr>
          <w:rFonts w:eastAsiaTheme="minorEastAsia" w:cstheme="minorHAnsi"/>
        </w:rPr>
      </w:pPr>
    </w:p>
    <w:p w14:paraId="1A1B091D" w14:textId="4340181D" w:rsidR="00AF4645" w:rsidRDefault="00AF4645" w:rsidP="00AF46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Tweet</w:t>
      </w:r>
      <w:r w:rsidRPr="00A5537C">
        <w:rPr>
          <w:rFonts w:cstheme="minorHAnsi"/>
          <w:b/>
          <w:bCs/>
        </w:rPr>
        <w:t xml:space="preserve"> #</w:t>
      </w:r>
      <w:r>
        <w:rPr>
          <w:rFonts w:cstheme="minorHAnsi"/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160</w:t>
      </w:r>
      <w:r w:rsidRPr="000D22CA">
        <w:rPr>
          <w:b/>
          <w:bCs/>
          <w:color w:val="FF0000"/>
        </w:rPr>
        <w:t xml:space="preserve"> characters</w:t>
      </w:r>
    </w:p>
    <w:p w14:paraId="1A396A90" w14:textId="77777777" w:rsidR="00AF4645" w:rsidRDefault="00AF4645" w:rsidP="00AF4645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VA’s </w:t>
      </w:r>
      <w:r w:rsidRPr="00E10235">
        <w:rPr>
          <w:rFonts w:cstheme="minorHAnsi"/>
          <w:b/>
          <w:bCs/>
        </w:rPr>
        <w:t>#MillionVeteranProgram</w:t>
      </w:r>
      <w:r w:rsidRPr="00C44718">
        <w:rPr>
          <w:rFonts w:cstheme="minorHAnsi"/>
        </w:rPr>
        <w:t xml:space="preserve"> and join today at </w:t>
      </w:r>
      <w:hyperlink r:id="rId15" w:history="1">
        <w:r w:rsidRPr="00C44718">
          <w:rPr>
            <w:rStyle w:val="Hyperlink"/>
            <w:rFonts w:cstheme="minorHAnsi"/>
          </w:rPr>
          <w:t>www.mvp.va.gov</w:t>
        </w:r>
      </w:hyperlink>
      <w:r w:rsidRPr="00C44718">
        <w:rPr>
          <w:rFonts w:cstheme="minorHAnsi"/>
        </w:rPr>
        <w:t>.</w:t>
      </w:r>
    </w:p>
    <w:p w14:paraId="21AC6BF3" w14:textId="77777777" w:rsidR="00AF4645" w:rsidRDefault="00AF4645" w:rsidP="00D303A1">
      <w:pPr>
        <w:spacing w:after="0" w:line="240" w:lineRule="auto"/>
        <w:rPr>
          <w:b/>
          <w:bCs/>
        </w:rPr>
      </w:pPr>
    </w:p>
    <w:p w14:paraId="211697A2" w14:textId="02D18D92" w:rsidR="00D303A1" w:rsidRPr="00E96403" w:rsidRDefault="00D303A1" w:rsidP="00D303A1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 w:rsidR="00AF4645">
        <w:rPr>
          <w:b/>
          <w:bCs/>
        </w:rPr>
        <w:t>4</w:t>
      </w:r>
    </w:p>
    <w:p w14:paraId="7AC3F505" w14:textId="77777777" w:rsidR="00D303A1" w:rsidRDefault="00D303A1" w:rsidP="00D303A1">
      <w:pPr>
        <w:spacing w:after="0" w:line="240" w:lineRule="auto"/>
      </w:pPr>
    </w:p>
    <w:p w14:paraId="4A9BB27B" w14:textId="77777777" w:rsidR="00D303A1" w:rsidRPr="005C1E15" w:rsidRDefault="00D303A1" w:rsidP="00D303A1">
      <w:pPr>
        <w:spacing w:after="0" w:line="240" w:lineRule="auto"/>
        <w:ind w:left="720"/>
      </w:pPr>
      <w:commentRangeStart w:id="0"/>
      <w:r w:rsidRPr="005C1E15">
        <w:t xml:space="preserve">Why are some Veterans more at risk for heart disease or depression? Why do treatments work for some but not others?  </w:t>
      </w:r>
    </w:p>
    <w:p w14:paraId="521B07A7" w14:textId="77777777" w:rsidR="00D303A1" w:rsidRPr="005C1E15" w:rsidRDefault="00D303A1" w:rsidP="00D303A1">
      <w:pPr>
        <w:spacing w:after="0" w:line="240" w:lineRule="auto"/>
        <w:ind w:left="720"/>
      </w:pPr>
    </w:p>
    <w:p w14:paraId="72016BE1" w14:textId="77777777" w:rsidR="00D303A1" w:rsidRPr="005C1E15" w:rsidRDefault="00D303A1" w:rsidP="00D303A1">
      <w:pPr>
        <w:spacing w:after="0" w:line="240" w:lineRule="auto"/>
        <w:ind w:left="720"/>
      </w:pPr>
      <w:r w:rsidRPr="005C1E15">
        <w:t xml:space="preserve">VA’s Million Veteran Program is using genetic, health, and lifestyle data collected from over 865,000 Veterans to support researchers’ quest for answers. </w:t>
      </w:r>
    </w:p>
    <w:p w14:paraId="3B948B41" w14:textId="77777777" w:rsidR="00D303A1" w:rsidRPr="005C1E15" w:rsidRDefault="00D303A1" w:rsidP="00D303A1">
      <w:pPr>
        <w:spacing w:after="0" w:line="240" w:lineRule="auto"/>
        <w:ind w:left="720"/>
      </w:pPr>
    </w:p>
    <w:p w14:paraId="4CAF0179" w14:textId="77777777" w:rsidR="00D303A1" w:rsidRPr="0042199C" w:rsidRDefault="00D303A1" w:rsidP="00D303A1">
      <w:pPr>
        <w:spacing w:after="0" w:line="240" w:lineRule="auto"/>
        <w:ind w:left="720"/>
      </w:pPr>
      <w:r w:rsidRPr="005C1E15">
        <w:t xml:space="preserve">You can help by joining today at </w:t>
      </w:r>
      <w:hyperlink r:id="rId16" w:history="1">
        <w:r w:rsidRPr="006876B6">
          <w:rPr>
            <w:rStyle w:val="Hyperlink"/>
          </w:rPr>
          <w:t>www.mvp.va.gov</w:t>
        </w:r>
      </w:hyperlink>
      <w:r w:rsidRPr="005C1E15">
        <w:t>.</w:t>
      </w:r>
      <w:r>
        <w:t xml:space="preserve"> </w:t>
      </w:r>
      <w:commentRangeEnd w:id="0"/>
      <w:r w:rsidR="00DE483B">
        <w:rPr>
          <w:rStyle w:val="CommentReference"/>
        </w:rPr>
        <w:commentReference w:id="0"/>
      </w:r>
    </w:p>
    <w:p w14:paraId="70D85605" w14:textId="7D419031" w:rsidR="00D303A1" w:rsidRDefault="00D303A1" w:rsidP="00D303A1">
      <w:pPr>
        <w:pStyle w:val="ListParagraph"/>
        <w:rPr>
          <w:sz w:val="22"/>
          <w:szCs w:val="22"/>
        </w:rPr>
      </w:pPr>
    </w:p>
    <w:p w14:paraId="29E75BD7" w14:textId="535E6951" w:rsidR="00FA54E3" w:rsidRPr="00AF4645" w:rsidRDefault="00DF4B90" w:rsidP="00AF4645">
      <w:pPr>
        <w:pStyle w:val="ListParagraph"/>
        <w:rPr>
          <w:rFonts w:asciiTheme="minorHAnsi" w:hAnsiTheme="minorHAnsi" w:cstheme="minorBidi"/>
          <w:iCs/>
          <w:sz w:val="22"/>
          <w:szCs w:val="22"/>
        </w:rPr>
      </w:pPr>
      <w:ins w:id="1" w:author="Gutierrez, Claudia G." w:date="2022-02-10T14:05:00Z">
        <w:r w:rsidRPr="00FA54E3">
          <w:rPr>
            <w:rFonts w:asciiTheme="minorHAnsi" w:hAnsiTheme="minorHAnsi" w:cstheme="minorBidi"/>
            <w:iCs/>
            <w:sz w:val="22"/>
            <w:szCs w:val="22"/>
          </w:rPr>
          <w:t>More than 865,000 Veter</w:t>
        </w:r>
      </w:ins>
      <w:ins w:id="2" w:author="Gutierrez, Claudia G." w:date="2022-02-10T14:07:00Z">
        <w:r w:rsidR="004A5931" w:rsidRPr="00FA54E3">
          <w:rPr>
            <w:rFonts w:asciiTheme="minorHAnsi" w:hAnsiTheme="minorHAnsi" w:cstheme="minorBidi"/>
            <w:iCs/>
            <w:sz w:val="22"/>
            <w:szCs w:val="22"/>
          </w:rPr>
          <w:t>a</w:t>
        </w:r>
      </w:ins>
      <w:ins w:id="3" w:author="Gutierrez, Claudia G." w:date="2022-02-10T14:05:00Z">
        <w:r w:rsidRPr="00FA54E3">
          <w:rPr>
            <w:rFonts w:asciiTheme="minorHAnsi" w:hAnsiTheme="minorHAnsi" w:cstheme="minorBidi"/>
            <w:iCs/>
            <w:sz w:val="22"/>
            <w:szCs w:val="22"/>
          </w:rPr>
          <w:t xml:space="preserve">ns are leading the fight again. This time through research and genetics. Join them in shaping the future of health care for all </w:t>
        </w:r>
      </w:ins>
      <w:ins w:id="4" w:author="Gutierrez, Claudia G." w:date="2022-02-10T14:12:00Z">
        <w:r w:rsidR="00570299" w:rsidRPr="00FA54E3">
          <w:rPr>
            <w:rFonts w:asciiTheme="minorHAnsi" w:hAnsiTheme="minorHAnsi" w:cstheme="minorBidi"/>
            <w:b/>
            <w:bCs/>
            <w:iCs/>
            <w:sz w:val="22"/>
            <w:szCs w:val="22"/>
          </w:rPr>
          <w:t>#</w:t>
        </w:r>
      </w:ins>
      <w:ins w:id="5" w:author="Gutierrez, Claudia G." w:date="2022-02-10T14:05:00Z">
        <w:r w:rsidRPr="00FA54E3">
          <w:rPr>
            <w:rFonts w:asciiTheme="minorHAnsi" w:hAnsiTheme="minorHAnsi" w:cstheme="minorBidi"/>
            <w:b/>
            <w:bCs/>
            <w:iCs/>
            <w:sz w:val="22"/>
            <w:szCs w:val="22"/>
          </w:rPr>
          <w:t>Veterans</w:t>
        </w:r>
        <w:r w:rsidRPr="00FA54E3">
          <w:rPr>
            <w:rFonts w:asciiTheme="minorHAnsi" w:hAnsiTheme="minorHAnsi" w:cstheme="minorBidi"/>
            <w:iCs/>
            <w:sz w:val="22"/>
            <w:szCs w:val="22"/>
          </w:rPr>
          <w:t xml:space="preserve"> at </w:t>
        </w:r>
      </w:ins>
      <w:r w:rsidR="00FA54E3">
        <w:rPr>
          <w:rFonts w:asciiTheme="minorHAnsi" w:hAnsiTheme="minorHAnsi" w:cstheme="minorBidi"/>
          <w:iCs/>
          <w:sz w:val="22"/>
          <w:szCs w:val="22"/>
        </w:rPr>
        <w:fldChar w:fldCharType="begin"/>
      </w:r>
      <w:r w:rsidR="00FA54E3">
        <w:rPr>
          <w:rFonts w:asciiTheme="minorHAnsi" w:hAnsiTheme="minorHAnsi" w:cstheme="minorBidi"/>
          <w:iCs/>
          <w:sz w:val="22"/>
          <w:szCs w:val="22"/>
        </w:rPr>
        <w:instrText xml:space="preserve"> HYPERLINK "http://</w:instrText>
      </w:r>
      <w:r w:rsidR="00FA54E3" w:rsidRPr="00FA54E3">
        <w:rPr>
          <w:rFonts w:asciiTheme="minorHAnsi" w:hAnsiTheme="minorHAnsi" w:cstheme="minorBidi"/>
          <w:iCs/>
          <w:sz w:val="22"/>
          <w:szCs w:val="22"/>
        </w:rPr>
        <w:instrText>www.mvp.va.gov</w:instrText>
      </w:r>
      <w:r w:rsidR="00FA54E3">
        <w:rPr>
          <w:rFonts w:asciiTheme="minorHAnsi" w:hAnsiTheme="minorHAnsi" w:cstheme="minorBidi"/>
          <w:iCs/>
          <w:sz w:val="22"/>
          <w:szCs w:val="22"/>
        </w:rPr>
        <w:instrText xml:space="preserve">" </w:instrText>
      </w:r>
      <w:r w:rsidR="00FA54E3">
        <w:rPr>
          <w:rFonts w:asciiTheme="minorHAnsi" w:hAnsiTheme="minorHAnsi" w:cstheme="minorBidi"/>
          <w:iCs/>
          <w:sz w:val="22"/>
          <w:szCs w:val="22"/>
        </w:rPr>
        <w:fldChar w:fldCharType="separate"/>
      </w:r>
      <w:ins w:id="6" w:author="Gutierrez, Claudia G." w:date="2022-02-10T14:05:00Z">
        <w:r w:rsidR="00FA54E3" w:rsidRPr="001A1BCF">
          <w:rPr>
            <w:rStyle w:val="Hyperlink"/>
            <w:rFonts w:asciiTheme="minorHAnsi" w:hAnsiTheme="minorHAnsi" w:cstheme="minorBidi"/>
            <w:iCs/>
            <w:sz w:val="22"/>
            <w:szCs w:val="22"/>
          </w:rPr>
          <w:t>www.mvp.va.gov</w:t>
        </w:r>
      </w:ins>
      <w:r w:rsidR="00FA54E3">
        <w:rPr>
          <w:rFonts w:asciiTheme="minorHAnsi" w:hAnsiTheme="minorHAnsi" w:cstheme="minorBidi"/>
          <w:iCs/>
          <w:sz w:val="22"/>
          <w:szCs w:val="22"/>
        </w:rPr>
        <w:fldChar w:fldCharType="end"/>
      </w:r>
      <w:ins w:id="7" w:author="Gutierrez, Claudia G." w:date="2022-02-10T14:05:00Z">
        <w:r w:rsidRPr="00FA54E3">
          <w:rPr>
            <w:rFonts w:asciiTheme="minorHAnsi" w:hAnsiTheme="minorHAnsi" w:cstheme="minorBidi"/>
            <w:iCs/>
            <w:sz w:val="22"/>
            <w:szCs w:val="22"/>
          </w:rPr>
          <w:t>.</w:t>
        </w:r>
      </w:ins>
    </w:p>
    <w:p w14:paraId="01A4F4DF" w14:textId="77777777" w:rsidR="00AF4645" w:rsidRDefault="00AF4645" w:rsidP="00580CFE">
      <w:pPr>
        <w:spacing w:after="0" w:line="240" w:lineRule="auto"/>
        <w:rPr>
          <w:b/>
          <w:bCs/>
        </w:rPr>
      </w:pPr>
    </w:p>
    <w:p w14:paraId="49857091" w14:textId="37EA0B63" w:rsidR="00580CFE" w:rsidRPr="000E7068" w:rsidRDefault="00580CFE" w:rsidP="00580CF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 w:rsidR="00AF4645">
        <w:rPr>
          <w:b/>
          <w:bCs/>
        </w:rPr>
        <w:t>5</w:t>
      </w:r>
    </w:p>
    <w:p w14:paraId="1F3C542D" w14:textId="77777777" w:rsidR="00580CFE" w:rsidRDefault="00580CFE" w:rsidP="00580CFE">
      <w:pPr>
        <w:spacing w:after="0" w:line="240" w:lineRule="auto"/>
      </w:pPr>
    </w:p>
    <w:p w14:paraId="68761298" w14:textId="77777777" w:rsidR="00580CFE" w:rsidRDefault="00580CFE" w:rsidP="00580CFE">
      <w:pPr>
        <w:spacing w:after="0" w:line="240" w:lineRule="auto"/>
        <w:ind w:left="720"/>
      </w:pPr>
      <w:commentRangeStart w:id="8"/>
      <w:r w:rsidRPr="005B6952">
        <w:t xml:space="preserve">You served the country, now serve your heart. </w:t>
      </w:r>
    </w:p>
    <w:p w14:paraId="14B43FAB" w14:textId="77777777" w:rsidR="00580CFE" w:rsidRDefault="00580CFE" w:rsidP="00580CFE">
      <w:pPr>
        <w:spacing w:after="0" w:line="240" w:lineRule="auto"/>
        <w:ind w:left="720"/>
      </w:pPr>
    </w:p>
    <w:p w14:paraId="61FB2C8E" w14:textId="77777777" w:rsidR="00580CFE" w:rsidRDefault="00580CFE" w:rsidP="00580CFE">
      <w:pPr>
        <w:spacing w:after="0" w:line="240" w:lineRule="auto"/>
        <w:ind w:left="720"/>
      </w:pPr>
      <w:r>
        <w:t xml:space="preserve">VA’s Million Veteran Program </w:t>
      </w:r>
      <w:r w:rsidRPr="005B6952">
        <w:t xml:space="preserve">research shows that a diet rich in fruits, vegetables, whole grains, and lean meats is associated with lower risk of heart disease in Veterans. </w:t>
      </w:r>
    </w:p>
    <w:p w14:paraId="7BE92E95" w14:textId="77777777" w:rsidR="00580CFE" w:rsidRDefault="00580CFE" w:rsidP="00580CFE">
      <w:pPr>
        <w:spacing w:after="0" w:line="240" w:lineRule="auto"/>
        <w:ind w:left="720"/>
      </w:pPr>
    </w:p>
    <w:p w14:paraId="672F84E3" w14:textId="1D32D509" w:rsidR="00580CFE" w:rsidRDefault="00580CFE" w:rsidP="00580CFE">
      <w:pPr>
        <w:spacing w:after="0" w:line="240" w:lineRule="auto"/>
        <w:ind w:left="720"/>
      </w:pPr>
      <w:r w:rsidRPr="005B6952">
        <w:t xml:space="preserve">Join </w:t>
      </w:r>
      <w:r>
        <w:t>MVP</w:t>
      </w:r>
      <w:r w:rsidRPr="005B6952">
        <w:t xml:space="preserve"> today </w:t>
      </w:r>
      <w:r>
        <w:t xml:space="preserve">at </w:t>
      </w:r>
      <w:hyperlink r:id="rId21" w:history="1">
        <w:r w:rsidRPr="006876B6">
          <w:rPr>
            <w:rStyle w:val="Hyperlink"/>
          </w:rPr>
          <w:t>www.mvp.va.gov</w:t>
        </w:r>
      </w:hyperlink>
      <w:r>
        <w:t xml:space="preserve"> </w:t>
      </w:r>
      <w:r w:rsidRPr="005B6952">
        <w:t>to advance treatments for heart disease for all Veterans.</w:t>
      </w:r>
      <w:commentRangeEnd w:id="8"/>
      <w:r w:rsidR="009A27C8">
        <w:rPr>
          <w:rStyle w:val="CommentReference"/>
        </w:rPr>
        <w:commentReference w:id="8"/>
      </w:r>
    </w:p>
    <w:p w14:paraId="4223881F" w14:textId="5F37266A" w:rsidR="004B60B2" w:rsidRDefault="004B60B2" w:rsidP="00580CFE">
      <w:pPr>
        <w:spacing w:after="0" w:line="240" w:lineRule="auto"/>
        <w:ind w:left="720"/>
      </w:pPr>
    </w:p>
    <w:p w14:paraId="6772FEAE" w14:textId="23132301" w:rsidR="004B60B2" w:rsidRPr="00B25D0E" w:rsidRDefault="004B60B2" w:rsidP="00074A97">
      <w:pPr>
        <w:spacing w:after="0" w:line="240" w:lineRule="auto"/>
        <w:ind w:left="720"/>
        <w:rPr>
          <w:ins w:id="9" w:author="Gutierrez, Claudia G." w:date="2022-02-10T14:22:00Z"/>
        </w:rPr>
      </w:pPr>
      <w:ins w:id="10" w:author="Gutierrez, Claudia G." w:date="2022-02-10T14:22:00Z">
        <w:r w:rsidRPr="00B25D0E">
          <w:t xml:space="preserve">Your DNA is key to understanding heart health. Join </w:t>
        </w:r>
      </w:ins>
      <w:ins w:id="11" w:author="Gutierrez, Claudia G." w:date="2022-02-10T14:44:00Z">
        <w:r w:rsidR="00074A97" w:rsidRPr="00B25D0E">
          <w:t xml:space="preserve">VA’s </w:t>
        </w:r>
        <w:r w:rsidR="00074A97" w:rsidRPr="00B25D0E">
          <w:rPr>
            <w:b/>
            <w:bCs/>
          </w:rPr>
          <w:t>#MillionVeteranProgram</w:t>
        </w:r>
      </w:ins>
      <w:ins w:id="12" w:author="Gutierrez, Claudia G." w:date="2022-02-10T14:22:00Z">
        <w:r w:rsidRPr="00B25D0E">
          <w:t xml:space="preserve"> to help researchers learn more about </w:t>
        </w:r>
      </w:ins>
      <w:ins w:id="13" w:author="Gutierrez, Claudia G." w:date="2022-02-10T14:45:00Z">
        <w:r w:rsidR="0021558E" w:rsidRPr="00B25D0E">
          <w:rPr>
            <w:b/>
            <w:bCs/>
          </w:rPr>
          <w:t>#</w:t>
        </w:r>
      </w:ins>
      <w:ins w:id="14" w:author="Gutierrez, Claudia G." w:date="2022-02-10T14:22:00Z">
        <w:r w:rsidRPr="00B25D0E">
          <w:rPr>
            <w:b/>
            <w:bCs/>
          </w:rPr>
          <w:t>Veteran</w:t>
        </w:r>
      </w:ins>
      <w:ins w:id="15" w:author="Gutierrez, Claudia G." w:date="2022-02-10T14:45:00Z">
        <w:r w:rsidR="0021558E" w:rsidRPr="00B25D0E">
          <w:rPr>
            <w:b/>
            <w:bCs/>
          </w:rPr>
          <w:t>s</w:t>
        </w:r>
      </w:ins>
      <w:ins w:id="16" w:author="Gutierrez, Claudia G." w:date="2022-02-10T14:22:00Z">
        <w:r w:rsidRPr="00B25D0E">
          <w:t xml:space="preserve"> heart health</w:t>
        </w:r>
      </w:ins>
      <w:ins w:id="17" w:author="Gutierrez, Claudia G." w:date="2022-02-10T14:44:00Z">
        <w:r w:rsidR="00074A97" w:rsidRPr="00B25D0E">
          <w:t xml:space="preserve"> at www.mvp.va.gov.</w:t>
        </w:r>
      </w:ins>
    </w:p>
    <w:p w14:paraId="61C9A3BF" w14:textId="77777777" w:rsidR="004B60B2" w:rsidRPr="00580CFE" w:rsidRDefault="004B60B2" w:rsidP="00580CFE">
      <w:pPr>
        <w:spacing w:after="0" w:line="240" w:lineRule="auto"/>
        <w:ind w:left="720"/>
      </w:pPr>
    </w:p>
    <w:p w14:paraId="091A1ADE" w14:textId="77777777" w:rsidR="00580CFE" w:rsidRDefault="00580CFE" w:rsidP="00D303A1">
      <w:pPr>
        <w:spacing w:after="0" w:line="240" w:lineRule="auto"/>
        <w:rPr>
          <w:b/>
          <w:bCs/>
        </w:rPr>
      </w:pPr>
    </w:p>
    <w:p w14:paraId="04D84D90" w14:textId="73A062D4" w:rsidR="00D303A1" w:rsidRPr="000E7068" w:rsidRDefault="00D303A1" w:rsidP="00D303A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 w:rsidR="00AF4645">
        <w:rPr>
          <w:b/>
          <w:bCs/>
        </w:rPr>
        <w:t>6</w:t>
      </w:r>
      <w:r w:rsidR="000D22CA">
        <w:rPr>
          <w:b/>
          <w:bCs/>
        </w:rPr>
        <w:t xml:space="preserve">: </w:t>
      </w:r>
      <w:r w:rsidR="000D22CA" w:rsidRPr="000D22CA">
        <w:rPr>
          <w:b/>
          <w:bCs/>
          <w:color w:val="FF0000"/>
        </w:rPr>
        <w:t>167 characters</w:t>
      </w:r>
    </w:p>
    <w:p w14:paraId="792448A7" w14:textId="77777777" w:rsidR="00D303A1" w:rsidRDefault="00D303A1" w:rsidP="00D303A1">
      <w:pPr>
        <w:spacing w:after="0" w:line="240" w:lineRule="auto"/>
        <w:rPr>
          <w:rFonts w:eastAsiaTheme="minorEastAsia" w:cstheme="minorHAnsi"/>
        </w:rPr>
      </w:pPr>
    </w:p>
    <w:p w14:paraId="3AB7FC12" w14:textId="6F03B4CE" w:rsidR="00D303A1" w:rsidRPr="00FA54E3" w:rsidRDefault="00D303A1" w:rsidP="00FA54E3">
      <w:pPr>
        <w:spacing w:after="0" w:line="240" w:lineRule="auto"/>
        <w:ind w:left="776"/>
        <w:contextualSpacing/>
      </w:pPr>
      <w:r w:rsidRPr="00E248AD">
        <w:lastRenderedPageBreak/>
        <w:t xml:space="preserve">VA’s </w:t>
      </w:r>
      <w:r w:rsidR="00F12639" w:rsidRPr="00F12639">
        <w:rPr>
          <w:b/>
          <w:bCs/>
        </w:rPr>
        <w:t>#</w:t>
      </w:r>
      <w:r w:rsidRPr="00F12639">
        <w:rPr>
          <w:b/>
          <w:bCs/>
        </w:rPr>
        <w:t>MillionVeteranProgram</w:t>
      </w:r>
      <w:r w:rsidRPr="00E248AD">
        <w:t xml:space="preserve"> is making strides in better predicting </w:t>
      </w:r>
      <w:r w:rsidR="00F12639" w:rsidRPr="00F12639">
        <w:rPr>
          <w:b/>
          <w:bCs/>
        </w:rPr>
        <w:t>#</w:t>
      </w:r>
      <w:r w:rsidRPr="00F12639">
        <w:rPr>
          <w:b/>
          <w:bCs/>
        </w:rPr>
        <w:t xml:space="preserve">breastcancer </w:t>
      </w:r>
      <w:r w:rsidRPr="00E248AD">
        <w:t>for women Veterans. You can help us advance this research.</w:t>
      </w:r>
      <w:r>
        <w:t xml:space="preserve"> Join now at </w:t>
      </w:r>
      <w:hyperlink r:id="rId22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3F4E14B5" w14:textId="77777777" w:rsidR="00D303A1" w:rsidRDefault="00D303A1" w:rsidP="00D303A1">
      <w:pPr>
        <w:spacing w:after="0" w:line="240" w:lineRule="auto"/>
        <w:rPr>
          <w:b/>
          <w:bCs/>
        </w:rPr>
      </w:pPr>
    </w:p>
    <w:p w14:paraId="317D471C" w14:textId="6C11F95D" w:rsidR="00D303A1" w:rsidRPr="000E7068" w:rsidRDefault="00D303A1" w:rsidP="00D303A1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 w:rsidR="00AF4645">
        <w:rPr>
          <w:b/>
          <w:bCs/>
        </w:rPr>
        <w:t>7</w:t>
      </w:r>
      <w:r w:rsidR="00730130">
        <w:rPr>
          <w:b/>
          <w:bCs/>
        </w:rPr>
        <w:t xml:space="preserve">: </w:t>
      </w:r>
      <w:r w:rsidR="00730130">
        <w:rPr>
          <w:b/>
          <w:bCs/>
          <w:color w:val="FF0000"/>
        </w:rPr>
        <w:t>218</w:t>
      </w:r>
      <w:r w:rsidR="00730130" w:rsidRPr="000D22CA">
        <w:rPr>
          <w:b/>
          <w:bCs/>
          <w:color w:val="FF0000"/>
        </w:rPr>
        <w:t xml:space="preserve"> characters</w:t>
      </w:r>
    </w:p>
    <w:p w14:paraId="2E1DD178" w14:textId="77777777" w:rsidR="00D303A1" w:rsidRPr="0057738C" w:rsidRDefault="00D303A1" w:rsidP="00D303A1">
      <w:pPr>
        <w:spacing w:after="0" w:line="240" w:lineRule="auto"/>
        <w:ind w:left="720"/>
        <w:rPr>
          <w:b/>
          <w:bCs/>
        </w:rPr>
      </w:pPr>
    </w:p>
    <w:p w14:paraId="48F9A955" w14:textId="5433A082" w:rsidR="00D303A1" w:rsidRPr="007E0428" w:rsidRDefault="00D303A1" w:rsidP="00D303A1">
      <w:pPr>
        <w:spacing w:after="0" w:line="240" w:lineRule="auto"/>
        <w:ind w:left="776"/>
        <w:rPr>
          <w:rFonts w:cstheme="minorHAnsi"/>
        </w:rPr>
      </w:pPr>
      <w:r w:rsidRPr="007E0428">
        <w:rPr>
          <w:rFonts w:cstheme="minorHAnsi"/>
        </w:rPr>
        <w:t xml:space="preserve">VA’s </w:t>
      </w:r>
      <w:r w:rsidR="000D22CA" w:rsidRPr="000D22CA">
        <w:rPr>
          <w:rFonts w:cstheme="minorHAnsi"/>
          <w:b/>
          <w:bCs/>
        </w:rPr>
        <w:t>#</w:t>
      </w:r>
      <w:r w:rsidRPr="000D22CA">
        <w:rPr>
          <w:rFonts w:cstheme="minorHAnsi"/>
          <w:b/>
          <w:bCs/>
        </w:rPr>
        <w:t>MillionVeteranProgram</w:t>
      </w:r>
      <w:r w:rsidRPr="007E0428">
        <w:rPr>
          <w:rFonts w:cstheme="minorHAnsi"/>
        </w:rPr>
        <w:t xml:space="preserve"> is helping researchers better understand: </w:t>
      </w:r>
    </w:p>
    <w:p w14:paraId="2CE1F952" w14:textId="347F9A3F" w:rsidR="00D303A1" w:rsidRPr="007E0428" w:rsidRDefault="00D303A1" w:rsidP="00D303A1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>
        <w:rPr>
          <w:rFonts w:cstheme="minorHAnsi"/>
        </w:rPr>
        <w:t xml:space="preserve">experience anxiety or </w:t>
      </w:r>
      <w:r w:rsidR="00C6200F" w:rsidRPr="00C6200F">
        <w:rPr>
          <w:rFonts w:cstheme="minorHAnsi"/>
          <w:b/>
          <w:bCs/>
        </w:rPr>
        <w:t>#</w:t>
      </w:r>
      <w:r w:rsidRPr="00C6200F">
        <w:rPr>
          <w:rFonts w:cstheme="minorHAnsi"/>
          <w:b/>
          <w:bCs/>
        </w:rPr>
        <w:t>PTSD</w:t>
      </w:r>
    </w:p>
    <w:p w14:paraId="742697A7" w14:textId="754A0A71" w:rsidR="00D303A1" w:rsidRPr="007E0428" w:rsidRDefault="00D303A1" w:rsidP="00D303A1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 w:rsidR="00C6200F" w:rsidRPr="00C6200F">
        <w:rPr>
          <w:rFonts w:cstheme="minorHAnsi"/>
          <w:b/>
          <w:bCs/>
        </w:rPr>
        <w:t>#</w:t>
      </w:r>
      <w:r w:rsidRPr="00C6200F">
        <w:rPr>
          <w:rFonts w:cstheme="minorHAnsi"/>
          <w:b/>
          <w:bCs/>
        </w:rPr>
        <w:t>COVID19</w:t>
      </w:r>
    </w:p>
    <w:p w14:paraId="0794CBD8" w14:textId="77777777" w:rsidR="00D303A1" w:rsidRDefault="00D303A1" w:rsidP="00D303A1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725CDFC7" w14:textId="77777777" w:rsidR="00D303A1" w:rsidRDefault="00D303A1" w:rsidP="00D303A1">
      <w:pPr>
        <w:spacing w:after="0" w:line="240" w:lineRule="auto"/>
        <w:ind w:left="776"/>
        <w:rPr>
          <w:rFonts w:cstheme="minorHAnsi"/>
        </w:rPr>
      </w:pPr>
    </w:p>
    <w:p w14:paraId="7001CBFA" w14:textId="77777777" w:rsidR="00D303A1" w:rsidRDefault="00D303A1" w:rsidP="00D303A1">
      <w:pPr>
        <w:spacing w:after="0" w:line="240" w:lineRule="auto"/>
        <w:ind w:left="776"/>
        <w:rPr>
          <w:rFonts w:cstheme="minorHAnsi"/>
        </w:rPr>
      </w:pPr>
      <w:r>
        <w:t xml:space="preserve">Join MVP today at </w:t>
      </w:r>
      <w:hyperlink r:id="rId23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0FFB2B3C" w14:textId="77777777" w:rsidR="00D303A1" w:rsidRPr="0042199C" w:rsidRDefault="00D303A1" w:rsidP="00D303A1">
      <w:pPr>
        <w:spacing w:after="0" w:line="240" w:lineRule="auto"/>
        <w:ind w:left="776"/>
        <w:rPr>
          <w:rFonts w:cstheme="minorHAnsi"/>
        </w:rPr>
      </w:pPr>
    </w:p>
    <w:p w14:paraId="4A954669" w14:textId="77777777" w:rsidR="00D303A1" w:rsidRDefault="00D303A1" w:rsidP="00D303A1">
      <w:pPr>
        <w:spacing w:after="0" w:line="240" w:lineRule="auto"/>
        <w:ind w:left="720"/>
        <w:rPr>
          <w:rFonts w:cstheme="minorHAnsi"/>
        </w:rPr>
      </w:pPr>
    </w:p>
    <w:p w14:paraId="0FDCB4F3" w14:textId="77777777" w:rsidR="00D303A1" w:rsidRDefault="00D303A1"/>
    <w:sectPr w:rsidR="00D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utierrez, Claudia G." w:date="2022-02-10T13:38:00Z" w:initials="GCG">
    <w:p w14:paraId="3F011754" w14:textId="77777777" w:rsidR="00DE483B" w:rsidRDefault="00DE483B">
      <w:pPr>
        <w:pStyle w:val="CommentText"/>
      </w:pPr>
      <w:r>
        <w:rPr>
          <w:rStyle w:val="CommentReference"/>
        </w:rPr>
        <w:annotationRef/>
      </w:r>
      <w:r>
        <w:t>This is too long for a tweet</w:t>
      </w:r>
      <w:r w:rsidR="00A37301">
        <w:t>—and it’s all one bullet in the media guide</w:t>
      </w:r>
      <w:r>
        <w:t>.</w:t>
      </w:r>
      <w:r w:rsidR="0019465A">
        <w:t xml:space="preserve"> </w:t>
      </w:r>
      <w:r w:rsidR="00A37301">
        <w:t>The point of this post was to show the # of Veterans enrolled. I could replace with this (in track changes)?</w:t>
      </w:r>
    </w:p>
    <w:p w14:paraId="275B646A" w14:textId="77777777" w:rsidR="00B07B93" w:rsidRDefault="00B07B93">
      <w:pPr>
        <w:pStyle w:val="CommentText"/>
      </w:pPr>
    </w:p>
    <w:p w14:paraId="30A0DE02" w14:textId="2EAE6FF0" w:rsidR="00B07B93" w:rsidRDefault="00B07B93">
      <w:pPr>
        <w:pStyle w:val="CommentText"/>
      </w:pPr>
      <w:r>
        <w:t>And actually I kind of like this one because it could be written from a VSO perspective…</w:t>
      </w:r>
    </w:p>
  </w:comment>
  <w:comment w:id="8" w:author="Gutierrez, Claudia G." w:date="2022-02-10T14:16:00Z" w:initials="GCG">
    <w:p w14:paraId="0ACC475A" w14:textId="53CA913E" w:rsidR="009A27C8" w:rsidRDefault="009A27C8">
      <w:pPr>
        <w:pStyle w:val="CommentText"/>
      </w:pPr>
      <w:r>
        <w:rPr>
          <w:rStyle w:val="CommentReference"/>
        </w:rPr>
        <w:annotationRef/>
      </w:r>
      <w:r>
        <w:t xml:space="preserve">This is too long for a tweet, and it’s all one bullet. </w:t>
      </w:r>
      <w:r w:rsidR="004B60B2">
        <w:t>Some other options re: heart health are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A0DE02" w15:done="0"/>
  <w15:commentEx w15:paraId="0ACC4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AF93E6" w16cex:dateUtc="2022-02-10T21:38:00Z"/>
  <w16cex:commentExtensible w16cex:durableId="25AF9CB7" w16cex:dateUtc="2022-02-10T2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0DE02" w16cid:durableId="25AF93E6"/>
  <w16cid:commentId w16cid:paraId="0ACC475A" w16cid:durableId="25AF9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1490"/>
    <w:multiLevelType w:val="hybridMultilevel"/>
    <w:tmpl w:val="A6DA6A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43A4FEF"/>
    <w:multiLevelType w:val="hybridMultilevel"/>
    <w:tmpl w:val="30C0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5010"/>
    <w:multiLevelType w:val="hybridMultilevel"/>
    <w:tmpl w:val="9AB83480"/>
    <w:lvl w:ilvl="0" w:tplc="E6FA8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405C"/>
    <w:multiLevelType w:val="hybridMultilevel"/>
    <w:tmpl w:val="725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6561"/>
    <w:multiLevelType w:val="hybridMultilevel"/>
    <w:tmpl w:val="26D8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413B"/>
    <w:multiLevelType w:val="hybridMultilevel"/>
    <w:tmpl w:val="8080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CA2"/>
    <w:multiLevelType w:val="hybridMultilevel"/>
    <w:tmpl w:val="8F68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6E8E"/>
    <w:multiLevelType w:val="hybridMultilevel"/>
    <w:tmpl w:val="B2E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tierrez, Claudia G.">
    <w15:presenceInfo w15:providerId="AD" w15:userId="S::Claudia.Gutierrez@va.gov::acf85968-5e02-4974-8ff0-d5438c40b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CE"/>
    <w:rsid w:val="00056566"/>
    <w:rsid w:val="00074A97"/>
    <w:rsid w:val="000846F7"/>
    <w:rsid w:val="00095FF3"/>
    <w:rsid w:val="000A69AD"/>
    <w:rsid w:val="000C3D1E"/>
    <w:rsid w:val="000D22CA"/>
    <w:rsid w:val="000D2D96"/>
    <w:rsid w:val="000E1378"/>
    <w:rsid w:val="000E7068"/>
    <w:rsid w:val="000F3B38"/>
    <w:rsid w:val="000F68F9"/>
    <w:rsid w:val="00107A85"/>
    <w:rsid w:val="00127A5B"/>
    <w:rsid w:val="0014201A"/>
    <w:rsid w:val="00145057"/>
    <w:rsid w:val="001555BE"/>
    <w:rsid w:val="001570E5"/>
    <w:rsid w:val="00165179"/>
    <w:rsid w:val="00182E79"/>
    <w:rsid w:val="0019465A"/>
    <w:rsid w:val="001C0BEA"/>
    <w:rsid w:val="001C50F7"/>
    <w:rsid w:val="001D30F3"/>
    <w:rsid w:val="001E4FDD"/>
    <w:rsid w:val="001E6147"/>
    <w:rsid w:val="0021558E"/>
    <w:rsid w:val="00227AA0"/>
    <w:rsid w:val="0023289B"/>
    <w:rsid w:val="00240749"/>
    <w:rsid w:val="00241392"/>
    <w:rsid w:val="00245D77"/>
    <w:rsid w:val="0024718B"/>
    <w:rsid w:val="00254EDC"/>
    <w:rsid w:val="0026281D"/>
    <w:rsid w:val="002B14EF"/>
    <w:rsid w:val="002C72F0"/>
    <w:rsid w:val="002C768B"/>
    <w:rsid w:val="002E329C"/>
    <w:rsid w:val="002E5E0A"/>
    <w:rsid w:val="002F2F74"/>
    <w:rsid w:val="003837C0"/>
    <w:rsid w:val="003B5473"/>
    <w:rsid w:val="003C707E"/>
    <w:rsid w:val="003E46F9"/>
    <w:rsid w:val="003F2E45"/>
    <w:rsid w:val="00417EBE"/>
    <w:rsid w:val="0042199C"/>
    <w:rsid w:val="00425903"/>
    <w:rsid w:val="00427E0C"/>
    <w:rsid w:val="00430D56"/>
    <w:rsid w:val="004329F7"/>
    <w:rsid w:val="00435664"/>
    <w:rsid w:val="00443A0A"/>
    <w:rsid w:val="004746B7"/>
    <w:rsid w:val="0047663D"/>
    <w:rsid w:val="00483087"/>
    <w:rsid w:val="004A5931"/>
    <w:rsid w:val="004B1CAA"/>
    <w:rsid w:val="004B60B2"/>
    <w:rsid w:val="004E20A6"/>
    <w:rsid w:val="004E7375"/>
    <w:rsid w:val="004F69C9"/>
    <w:rsid w:val="00557764"/>
    <w:rsid w:val="00561DBC"/>
    <w:rsid w:val="0056792C"/>
    <w:rsid w:val="00570299"/>
    <w:rsid w:val="0057738C"/>
    <w:rsid w:val="00580CFE"/>
    <w:rsid w:val="005B28DF"/>
    <w:rsid w:val="005B6952"/>
    <w:rsid w:val="005C1E15"/>
    <w:rsid w:val="005C6EBA"/>
    <w:rsid w:val="005E12E9"/>
    <w:rsid w:val="006106D6"/>
    <w:rsid w:val="00636BFA"/>
    <w:rsid w:val="0064600F"/>
    <w:rsid w:val="00651432"/>
    <w:rsid w:val="006D626D"/>
    <w:rsid w:val="007028A0"/>
    <w:rsid w:val="007139A2"/>
    <w:rsid w:val="00730130"/>
    <w:rsid w:val="00763CB0"/>
    <w:rsid w:val="00766892"/>
    <w:rsid w:val="007956AF"/>
    <w:rsid w:val="007C2DFD"/>
    <w:rsid w:val="007D65DF"/>
    <w:rsid w:val="007E0428"/>
    <w:rsid w:val="007E5D85"/>
    <w:rsid w:val="0080694F"/>
    <w:rsid w:val="00821E26"/>
    <w:rsid w:val="00825B0B"/>
    <w:rsid w:val="00835F76"/>
    <w:rsid w:val="00843566"/>
    <w:rsid w:val="008505D1"/>
    <w:rsid w:val="008544F3"/>
    <w:rsid w:val="00862BBE"/>
    <w:rsid w:val="008D106A"/>
    <w:rsid w:val="008F51B9"/>
    <w:rsid w:val="009138CB"/>
    <w:rsid w:val="00917E75"/>
    <w:rsid w:val="00923002"/>
    <w:rsid w:val="00961879"/>
    <w:rsid w:val="009635DA"/>
    <w:rsid w:val="00964D2E"/>
    <w:rsid w:val="00981AD5"/>
    <w:rsid w:val="00992EAB"/>
    <w:rsid w:val="00994C1A"/>
    <w:rsid w:val="009A27C8"/>
    <w:rsid w:val="009B2861"/>
    <w:rsid w:val="009B4C07"/>
    <w:rsid w:val="009E06AD"/>
    <w:rsid w:val="009E217A"/>
    <w:rsid w:val="009E3E88"/>
    <w:rsid w:val="009E5773"/>
    <w:rsid w:val="009E61BE"/>
    <w:rsid w:val="00A37301"/>
    <w:rsid w:val="00A5537C"/>
    <w:rsid w:val="00A6506D"/>
    <w:rsid w:val="00A84A0F"/>
    <w:rsid w:val="00A854F5"/>
    <w:rsid w:val="00AA71B1"/>
    <w:rsid w:val="00AB303D"/>
    <w:rsid w:val="00AB39FF"/>
    <w:rsid w:val="00AB5660"/>
    <w:rsid w:val="00AD22E8"/>
    <w:rsid w:val="00AE544D"/>
    <w:rsid w:val="00AF4645"/>
    <w:rsid w:val="00B07B93"/>
    <w:rsid w:val="00B17508"/>
    <w:rsid w:val="00B1758C"/>
    <w:rsid w:val="00B22D82"/>
    <w:rsid w:val="00B25D0E"/>
    <w:rsid w:val="00B36017"/>
    <w:rsid w:val="00BA729E"/>
    <w:rsid w:val="00BB0D1C"/>
    <w:rsid w:val="00BF7D9B"/>
    <w:rsid w:val="00C060C6"/>
    <w:rsid w:val="00C16FB8"/>
    <w:rsid w:val="00C44718"/>
    <w:rsid w:val="00C6200F"/>
    <w:rsid w:val="00C6698F"/>
    <w:rsid w:val="00C76C4B"/>
    <w:rsid w:val="00C76E30"/>
    <w:rsid w:val="00C77846"/>
    <w:rsid w:val="00C83F5B"/>
    <w:rsid w:val="00CB3A63"/>
    <w:rsid w:val="00CD6B82"/>
    <w:rsid w:val="00CE645D"/>
    <w:rsid w:val="00CF77AC"/>
    <w:rsid w:val="00D06DA8"/>
    <w:rsid w:val="00D23460"/>
    <w:rsid w:val="00D238BD"/>
    <w:rsid w:val="00D303A1"/>
    <w:rsid w:val="00D316D7"/>
    <w:rsid w:val="00D826ED"/>
    <w:rsid w:val="00D848EA"/>
    <w:rsid w:val="00D900B2"/>
    <w:rsid w:val="00D92595"/>
    <w:rsid w:val="00D933A0"/>
    <w:rsid w:val="00DA0E49"/>
    <w:rsid w:val="00DA663F"/>
    <w:rsid w:val="00DC1C64"/>
    <w:rsid w:val="00DD092E"/>
    <w:rsid w:val="00DE483B"/>
    <w:rsid w:val="00DE591F"/>
    <w:rsid w:val="00DE7445"/>
    <w:rsid w:val="00DF4B90"/>
    <w:rsid w:val="00E10235"/>
    <w:rsid w:val="00E15632"/>
    <w:rsid w:val="00E248AD"/>
    <w:rsid w:val="00E7772C"/>
    <w:rsid w:val="00E96403"/>
    <w:rsid w:val="00EA5C8A"/>
    <w:rsid w:val="00EB279F"/>
    <w:rsid w:val="00EB42CB"/>
    <w:rsid w:val="00EC2ED9"/>
    <w:rsid w:val="00EF5B51"/>
    <w:rsid w:val="00F00D8C"/>
    <w:rsid w:val="00F12639"/>
    <w:rsid w:val="00F127DB"/>
    <w:rsid w:val="00F13E4C"/>
    <w:rsid w:val="00F44CA9"/>
    <w:rsid w:val="00F601E1"/>
    <w:rsid w:val="00F94844"/>
    <w:rsid w:val="00F96BCE"/>
    <w:rsid w:val="00FA54E3"/>
    <w:rsid w:val="00FA5709"/>
    <w:rsid w:val="00FD12A4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787"/>
  <w15:chartTrackingRefBased/>
  <w15:docId w15:val="{3C8DDF51-18CC-4608-A902-6F8E8B09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F5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83F5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784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2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9F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537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6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p.va.gov" TargetMode="External"/><Relationship Id="rId13" Type="http://schemas.openxmlformats.org/officeDocument/2006/relationships/hyperlink" Target="http://www.mvp.va.gov" TargetMode="Externa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mvp.va.gov" TargetMode="External"/><Relationship Id="rId7" Type="http://schemas.openxmlformats.org/officeDocument/2006/relationships/hyperlink" Target="http://www.mvp.va.gov" TargetMode="External"/><Relationship Id="rId12" Type="http://schemas.openxmlformats.org/officeDocument/2006/relationships/hyperlink" Target="http://www.mvp.va.gov" TargetMode="Externa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mvp.va.gov" TargetMode="Externa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https://gcc02.safelinks.protection.outlook.com/?url=https%3A%2F%2Fwww.mvp.va.gov%2Fwebapp%2Fmvp-web-participant%2F&amp;data=04%7C01%7C%7C8d74a5efa22f40ea777f08d9d6efe057%7Ce95f1b23abaf45ee821db7ab251ab3bf%7C0%7C0%7C637777148009621826%7CUnknown%7CTWFpbGZsb3d8eyJWIjoiMC4wLjAwMDAiLCJQIjoiV2luMzIiLCJBTiI6Ik1haWwiLCJXVCI6Mn0%3D%7C3000&amp;sdata=8%2BTkfds7uV5I5%2B7k8TJyBlQ1upKuuIiUlOF%2FDljzabs%3D&amp;reserved=0" TargetMode="External"/><Relationship Id="rId11" Type="http://schemas.openxmlformats.org/officeDocument/2006/relationships/hyperlink" Target="http://www.mvp.va.gov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vp.va.gov" TargetMode="External"/><Relationship Id="rId15" Type="http://schemas.openxmlformats.org/officeDocument/2006/relationships/hyperlink" Target="http://www.mvp.va.gov" TargetMode="External"/><Relationship Id="rId23" Type="http://schemas.openxmlformats.org/officeDocument/2006/relationships/hyperlink" Target="http://www.mvp.va.gov" TargetMode="External"/><Relationship Id="rId10" Type="http://schemas.openxmlformats.org/officeDocument/2006/relationships/hyperlink" Target="http://www.mvp.va.gov" TargetMode="Externa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://www.mvp.va.gov" TargetMode="External"/><Relationship Id="rId14" Type="http://schemas.openxmlformats.org/officeDocument/2006/relationships/hyperlink" Target="http://www.mvp.va.gov" TargetMode="External"/><Relationship Id="rId22" Type="http://schemas.openxmlformats.org/officeDocument/2006/relationships/hyperlink" Target="http://www.mvp.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7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Claudia G.</dc:creator>
  <cp:keywords/>
  <dc:description/>
  <cp:lastModifiedBy>Gutierrez, Claudia G.</cp:lastModifiedBy>
  <cp:revision>188</cp:revision>
  <dcterms:created xsi:type="dcterms:W3CDTF">2022-02-01T17:30:00Z</dcterms:created>
  <dcterms:modified xsi:type="dcterms:W3CDTF">2022-02-10T23:12:00Z</dcterms:modified>
</cp:coreProperties>
</file>